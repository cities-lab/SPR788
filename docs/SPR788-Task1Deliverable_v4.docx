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0F3" w:rsidRPr="00201898" w:rsidRDefault="00F130F3" w:rsidP="00F130F3">
      <w:pPr>
        <w:jc w:val="center"/>
        <w:rPr>
          <w:b/>
          <w:color w:val="222222"/>
          <w:sz w:val="32"/>
          <w:szCs w:val="32"/>
          <w:shd w:val="clear" w:color="auto" w:fill="FFFFFF"/>
        </w:rPr>
      </w:pPr>
      <w:r w:rsidRPr="00201898">
        <w:rPr>
          <w:b/>
          <w:color w:val="222222"/>
          <w:sz w:val="32"/>
          <w:szCs w:val="32"/>
          <w:shd w:val="clear" w:color="auto" w:fill="FFFFFF"/>
        </w:rPr>
        <w:t>INCORPORATE TRAVEL MODE CHOICES IN THE REGIONAL STRATEGIC PLANNING</w:t>
      </w:r>
    </w:p>
    <w:p w:rsidR="00F130F3" w:rsidRDefault="00F130F3" w:rsidP="00F130F3">
      <w:pPr>
        <w:jc w:val="center"/>
        <w:rPr>
          <w:b/>
          <w:color w:val="222222"/>
          <w:sz w:val="32"/>
          <w:szCs w:val="32"/>
          <w:shd w:val="clear" w:color="auto" w:fill="FFFFFF"/>
        </w:rPr>
      </w:pPr>
      <w:r w:rsidRPr="00201898">
        <w:rPr>
          <w:b/>
          <w:color w:val="222222"/>
          <w:sz w:val="32"/>
          <w:szCs w:val="32"/>
          <w:shd w:val="clear" w:color="auto" w:fill="FFFFFF"/>
        </w:rPr>
        <w:t>MODEL (RSPM) TOOL</w:t>
      </w:r>
    </w:p>
    <w:p w:rsidR="00F130F3" w:rsidRDefault="00F130F3" w:rsidP="00F130F3">
      <w:pPr>
        <w:jc w:val="center"/>
        <w:rPr>
          <w:b/>
          <w:color w:val="222222"/>
          <w:sz w:val="32"/>
          <w:szCs w:val="32"/>
          <w:shd w:val="clear" w:color="auto" w:fill="FFFFFF"/>
        </w:rPr>
      </w:pPr>
    </w:p>
    <w:p w:rsidR="00F130F3" w:rsidRPr="00891DFA" w:rsidRDefault="00F130F3" w:rsidP="00F130F3">
      <w:pPr>
        <w:rPr>
          <w:b/>
          <w:color w:val="000000"/>
          <w:sz w:val="32"/>
        </w:rPr>
      </w:pPr>
    </w:p>
    <w:p w:rsidR="00F130F3" w:rsidRPr="00201898" w:rsidRDefault="00F130F3" w:rsidP="00F130F3">
      <w:pPr>
        <w:jc w:val="center"/>
        <w:rPr>
          <w:b/>
          <w:color w:val="222222"/>
          <w:sz w:val="32"/>
          <w:szCs w:val="32"/>
          <w:shd w:val="clear" w:color="auto" w:fill="FFFFFF"/>
        </w:rPr>
      </w:pPr>
      <w:r w:rsidRPr="00201898">
        <w:rPr>
          <w:b/>
          <w:color w:val="222222"/>
          <w:sz w:val="32"/>
          <w:szCs w:val="32"/>
          <w:shd w:val="clear" w:color="auto" w:fill="FFFFFF"/>
        </w:rPr>
        <w:t>SPR 788</w:t>
      </w:r>
    </w:p>
    <w:p w:rsidR="00F130F3" w:rsidRDefault="00F130F3" w:rsidP="00F130F3">
      <w:pPr>
        <w:jc w:val="center"/>
        <w:rPr>
          <w:caps/>
          <w:color w:val="000000"/>
        </w:rPr>
      </w:pPr>
    </w:p>
    <w:p w:rsidR="00F130F3" w:rsidRDefault="00F130F3" w:rsidP="00F130F3">
      <w:pPr>
        <w:jc w:val="center"/>
        <w:rPr>
          <w:caps/>
          <w:color w:val="000000"/>
        </w:rPr>
      </w:pPr>
    </w:p>
    <w:p w:rsidR="00F130F3" w:rsidRDefault="00F130F3" w:rsidP="00F130F3">
      <w:pPr>
        <w:jc w:val="center"/>
        <w:rPr>
          <w:caps/>
          <w:color w:val="000000"/>
        </w:rPr>
      </w:pPr>
    </w:p>
    <w:p w:rsidR="00F130F3" w:rsidRDefault="00F130F3" w:rsidP="00F130F3">
      <w:pPr>
        <w:jc w:val="center"/>
        <w:rPr>
          <w:caps/>
          <w:color w:val="000000"/>
        </w:rPr>
      </w:pPr>
    </w:p>
    <w:p w:rsidR="00F130F3" w:rsidRDefault="00F130F3" w:rsidP="00F130F3">
      <w:pPr>
        <w:jc w:val="center"/>
        <w:rPr>
          <w:color w:val="000000"/>
        </w:rPr>
      </w:pPr>
      <w:r>
        <w:rPr>
          <w:color w:val="000000"/>
        </w:rPr>
        <w:t>By</w:t>
      </w:r>
    </w:p>
    <w:p w:rsidR="00F130F3" w:rsidRDefault="00F130F3" w:rsidP="00F130F3">
      <w:pPr>
        <w:jc w:val="center"/>
        <w:rPr>
          <w:color w:val="000000"/>
        </w:rPr>
      </w:pPr>
    </w:p>
    <w:p w:rsidR="00F130F3" w:rsidRDefault="00F130F3" w:rsidP="00F130F3">
      <w:pPr>
        <w:jc w:val="center"/>
        <w:rPr>
          <w:color w:val="000000"/>
        </w:rPr>
      </w:pPr>
      <w:r>
        <w:rPr>
          <w:color w:val="000000"/>
        </w:rPr>
        <w:t>Liming Wang</w:t>
      </w:r>
    </w:p>
    <w:p w:rsidR="00F130F3" w:rsidRDefault="00F130F3" w:rsidP="00F130F3">
      <w:pPr>
        <w:jc w:val="center"/>
        <w:rPr>
          <w:color w:val="000000"/>
        </w:rPr>
      </w:pPr>
      <w:r>
        <w:rPr>
          <w:color w:val="000000"/>
        </w:rPr>
        <w:t xml:space="preserve">Jacqueline </w:t>
      </w:r>
      <w:r w:rsidRPr="001F6F6F">
        <w:rPr>
          <w:noProof/>
          <w:color w:val="000000"/>
        </w:rPr>
        <w:t>Nayame</w:t>
      </w:r>
    </w:p>
    <w:p w:rsidR="00F130F3" w:rsidRPr="00891DFA" w:rsidRDefault="00F130F3" w:rsidP="00F130F3">
      <w:pPr>
        <w:jc w:val="center"/>
        <w:rPr>
          <w:color w:val="000000"/>
        </w:rPr>
      </w:pPr>
      <w:r>
        <w:rPr>
          <w:color w:val="000000"/>
        </w:rPr>
        <w:t>Portland state University</w:t>
      </w:r>
    </w:p>
    <w:p w:rsidR="00F130F3" w:rsidRDefault="00F130F3" w:rsidP="00F130F3">
      <w:pPr>
        <w:jc w:val="center"/>
        <w:rPr>
          <w:color w:val="000000"/>
        </w:rPr>
      </w:pPr>
      <w:r w:rsidRPr="00AD0731">
        <w:rPr>
          <w:color w:val="222222"/>
          <w:szCs w:val="24"/>
          <w:shd w:val="clear" w:color="auto" w:fill="FFFFFF"/>
        </w:rPr>
        <w:t>Toulan School of Urban Studies and Planning</w:t>
      </w:r>
    </w:p>
    <w:p w:rsidR="00F130F3" w:rsidRDefault="00F130F3" w:rsidP="00F130F3">
      <w:pPr>
        <w:jc w:val="center"/>
        <w:rPr>
          <w:color w:val="000000"/>
        </w:rPr>
      </w:pPr>
    </w:p>
    <w:p w:rsidR="00F130F3" w:rsidRDefault="00F130F3" w:rsidP="00F130F3">
      <w:pPr>
        <w:rPr>
          <w:color w:val="000000"/>
        </w:rPr>
      </w:pPr>
    </w:p>
    <w:p w:rsidR="00F130F3" w:rsidRDefault="00F130F3" w:rsidP="00F130F3">
      <w:pPr>
        <w:jc w:val="center"/>
        <w:rPr>
          <w:color w:val="000000"/>
        </w:rPr>
      </w:pPr>
    </w:p>
    <w:p w:rsidR="00F130F3" w:rsidRDefault="00F130F3" w:rsidP="00F130F3">
      <w:pPr>
        <w:jc w:val="center"/>
        <w:rPr>
          <w:color w:val="000000"/>
        </w:rPr>
      </w:pPr>
      <w:r>
        <w:rPr>
          <w:color w:val="000000"/>
        </w:rPr>
        <w:t>for</w:t>
      </w:r>
    </w:p>
    <w:p w:rsidR="00F130F3" w:rsidRDefault="00F130F3" w:rsidP="00F130F3">
      <w:pPr>
        <w:jc w:val="center"/>
        <w:rPr>
          <w:color w:val="000000"/>
        </w:rPr>
      </w:pPr>
    </w:p>
    <w:p w:rsidR="00F130F3" w:rsidRDefault="00F130F3" w:rsidP="00F130F3">
      <w:pPr>
        <w:jc w:val="center"/>
        <w:rPr>
          <w:color w:val="000000"/>
        </w:rPr>
      </w:pPr>
    </w:p>
    <w:p w:rsidR="00F130F3" w:rsidRDefault="00F130F3" w:rsidP="00F130F3">
      <w:pPr>
        <w:jc w:val="center"/>
        <w:rPr>
          <w:color w:val="000000"/>
        </w:rPr>
      </w:pPr>
      <w:r>
        <w:rPr>
          <w:caps/>
          <w:color w:val="000000"/>
        </w:rPr>
        <w:t>o</w:t>
      </w:r>
      <w:r>
        <w:rPr>
          <w:color w:val="000000"/>
        </w:rPr>
        <w:t xml:space="preserve">regon </w:t>
      </w:r>
      <w:r>
        <w:rPr>
          <w:caps/>
          <w:color w:val="000000"/>
        </w:rPr>
        <w:t>d</w:t>
      </w:r>
      <w:r>
        <w:rPr>
          <w:color w:val="000000"/>
        </w:rPr>
        <w:t xml:space="preserve">epartment of </w:t>
      </w:r>
      <w:r>
        <w:rPr>
          <w:caps/>
          <w:color w:val="000000"/>
        </w:rPr>
        <w:t>t</w:t>
      </w:r>
      <w:r>
        <w:rPr>
          <w:color w:val="000000"/>
        </w:rPr>
        <w:t>ransportation</w:t>
      </w:r>
    </w:p>
    <w:p w:rsidR="00F130F3" w:rsidRDefault="00F130F3" w:rsidP="00F130F3">
      <w:pPr>
        <w:jc w:val="center"/>
        <w:rPr>
          <w:color w:val="000000"/>
        </w:rPr>
      </w:pPr>
      <w:r>
        <w:rPr>
          <w:color w:val="000000"/>
        </w:rPr>
        <w:t>Research Section</w:t>
      </w:r>
    </w:p>
    <w:p w:rsidR="00F130F3" w:rsidRDefault="00F130F3" w:rsidP="00F130F3">
      <w:pPr>
        <w:jc w:val="center"/>
        <w:rPr>
          <w:color w:val="000000"/>
        </w:rPr>
      </w:pPr>
      <w:r>
        <w:rPr>
          <w:color w:val="000000"/>
        </w:rPr>
        <w:t>555 13</w:t>
      </w:r>
      <w:r w:rsidRPr="00E562DB">
        <w:rPr>
          <w:color w:val="000000"/>
          <w:vertAlign w:val="superscript"/>
        </w:rPr>
        <w:t>th</w:t>
      </w:r>
      <w:r>
        <w:rPr>
          <w:color w:val="000000"/>
        </w:rPr>
        <w:t xml:space="preserve"> Street NE, Suite 1</w:t>
      </w:r>
    </w:p>
    <w:p w:rsidR="00F130F3" w:rsidRDefault="00F130F3" w:rsidP="00F130F3">
      <w:pPr>
        <w:jc w:val="center"/>
        <w:rPr>
          <w:color w:val="000000"/>
        </w:rPr>
      </w:pPr>
      <w:r>
        <w:rPr>
          <w:color w:val="000000"/>
        </w:rPr>
        <w:t>Salem OR 97301</w:t>
      </w:r>
    </w:p>
    <w:p w:rsidR="00F130F3" w:rsidRDefault="00F130F3" w:rsidP="00F130F3">
      <w:pPr>
        <w:jc w:val="center"/>
        <w:rPr>
          <w:color w:val="000000"/>
        </w:rPr>
      </w:pPr>
    </w:p>
    <w:p w:rsidR="00F130F3" w:rsidRDefault="00F130F3" w:rsidP="00F130F3">
      <w:pPr>
        <w:jc w:val="center"/>
        <w:rPr>
          <w:color w:val="000000"/>
        </w:rPr>
      </w:pPr>
      <w:r>
        <w:rPr>
          <w:color w:val="000000"/>
        </w:rPr>
        <w:t>and</w:t>
      </w:r>
    </w:p>
    <w:p w:rsidR="00F130F3" w:rsidRDefault="00F130F3" w:rsidP="00F130F3">
      <w:pPr>
        <w:jc w:val="center"/>
        <w:rPr>
          <w:color w:val="000000"/>
        </w:rPr>
      </w:pPr>
    </w:p>
    <w:p w:rsidR="00F130F3" w:rsidRDefault="00F130F3" w:rsidP="00F130F3">
      <w:pPr>
        <w:jc w:val="center"/>
        <w:rPr>
          <w:color w:val="000000"/>
        </w:rPr>
      </w:pPr>
    </w:p>
    <w:p w:rsidR="00F130F3" w:rsidRDefault="00F130F3" w:rsidP="00F130F3">
      <w:pPr>
        <w:jc w:val="center"/>
        <w:rPr>
          <w:color w:val="000000"/>
        </w:rPr>
      </w:pPr>
      <w:smartTag w:uri="urn:schemas-microsoft-com:office:smarttags" w:element="Street">
        <w:smartTag w:uri="urn:schemas-microsoft-com:office:smarttags" w:element="address">
          <w:r>
            <w:rPr>
              <w:color w:val="000000"/>
            </w:rPr>
            <w:t>Federal Highway</w:t>
          </w:r>
        </w:smartTag>
      </w:smartTag>
      <w:r>
        <w:rPr>
          <w:color w:val="000000"/>
        </w:rPr>
        <w:t xml:space="preserve"> Administration</w:t>
      </w:r>
    </w:p>
    <w:p w:rsidR="00F130F3" w:rsidRPr="00F92778" w:rsidRDefault="00F130F3" w:rsidP="00F130F3">
      <w:pPr>
        <w:jc w:val="center"/>
        <w:rPr>
          <w:color w:val="000000"/>
        </w:rPr>
      </w:pPr>
      <w:r w:rsidRPr="00F92778">
        <w:rPr>
          <w:color w:val="000000"/>
        </w:rPr>
        <w:t xml:space="preserve">400 </w:t>
      </w:r>
      <w:smartTag w:uri="urn:schemas-microsoft-com:office:smarttags" w:element="Street">
        <w:smartTag w:uri="urn:schemas-microsoft-com:office:smarttags" w:element="address">
          <w:r w:rsidRPr="00F92778">
            <w:rPr>
              <w:color w:val="000000"/>
            </w:rPr>
            <w:t>Seventh Street, SW</w:t>
          </w:r>
        </w:smartTag>
      </w:smartTag>
    </w:p>
    <w:p w:rsidR="00F130F3" w:rsidRPr="00F92778" w:rsidRDefault="00F130F3" w:rsidP="00F130F3">
      <w:pPr>
        <w:jc w:val="center"/>
        <w:rPr>
          <w:color w:val="000000"/>
        </w:rPr>
      </w:pPr>
      <w:smartTag w:uri="urn:schemas-microsoft-com:office:smarttags" w:element="place">
        <w:smartTag w:uri="urn:schemas-microsoft-com:office:smarttags" w:element="City">
          <w:r w:rsidRPr="00F92778">
            <w:rPr>
              <w:color w:val="000000"/>
            </w:rPr>
            <w:t>Washington</w:t>
          </w:r>
        </w:smartTag>
        <w:r w:rsidRPr="00F92778">
          <w:rPr>
            <w:color w:val="000000"/>
          </w:rPr>
          <w:t xml:space="preserve">, </w:t>
        </w:r>
        <w:smartTag w:uri="urn:schemas-microsoft-com:office:smarttags" w:element="State">
          <w:r w:rsidRPr="00F92778">
            <w:rPr>
              <w:color w:val="000000"/>
            </w:rPr>
            <w:t>DC</w:t>
          </w:r>
        </w:smartTag>
        <w:r>
          <w:rPr>
            <w:color w:val="000000"/>
          </w:rPr>
          <w:t xml:space="preserve"> </w:t>
        </w:r>
        <w:r w:rsidRPr="00F92778">
          <w:rPr>
            <w:color w:val="000000"/>
          </w:rPr>
          <w:t xml:space="preserve"> </w:t>
        </w:r>
        <w:smartTag w:uri="urn:schemas-microsoft-com:office:smarttags" w:element="PostalCode">
          <w:r w:rsidRPr="00F92778">
            <w:rPr>
              <w:color w:val="000000"/>
            </w:rPr>
            <w:t>20590</w:t>
          </w:r>
          <w:r>
            <w:rPr>
              <w:color w:val="000000"/>
            </w:rPr>
            <w:t>-0003</w:t>
          </w:r>
        </w:smartTag>
      </w:smartTag>
    </w:p>
    <w:p w:rsidR="00F130F3" w:rsidRDefault="00F130F3" w:rsidP="00F130F3">
      <w:pPr>
        <w:rPr>
          <w:color w:val="000000"/>
        </w:rPr>
      </w:pPr>
    </w:p>
    <w:p w:rsidR="00F130F3" w:rsidRDefault="00F130F3" w:rsidP="00F130F3">
      <w:pPr>
        <w:jc w:val="center"/>
        <w:rPr>
          <w:color w:val="000000"/>
        </w:rPr>
      </w:pPr>
    </w:p>
    <w:p w:rsidR="00146F7F" w:rsidRDefault="00F130F3" w:rsidP="00F130F3">
      <w:pPr>
        <w:jc w:val="center"/>
        <w:rPr>
          <w:b/>
          <w:color w:val="000000"/>
        </w:rPr>
      </w:pPr>
      <w:r w:rsidRPr="001F6F6F">
        <w:rPr>
          <w:b/>
          <w:noProof/>
          <w:color w:val="000000"/>
        </w:rPr>
        <w:t>November,</w:t>
      </w:r>
      <w:r>
        <w:rPr>
          <w:b/>
          <w:color w:val="000000"/>
        </w:rPr>
        <w:t xml:space="preserve"> 2015</w:t>
      </w:r>
    </w:p>
    <w:p w:rsidR="00F130F3" w:rsidRDefault="00F130F3" w:rsidP="00F130F3">
      <w:pPr>
        <w:jc w:val="center"/>
        <w:rPr>
          <w:b/>
          <w:color w:val="000000"/>
        </w:rPr>
      </w:pPr>
    </w:p>
    <w:p w:rsidR="00F130F3" w:rsidRDefault="00F130F3" w:rsidP="00F130F3">
      <w:pPr>
        <w:jc w:val="center"/>
        <w:rPr>
          <w:b/>
          <w:color w:val="000000"/>
        </w:rPr>
        <w:sectPr w:rsidR="00F130F3" w:rsidSect="00F130F3">
          <w:headerReference w:type="even" r:id="rId9"/>
          <w:headerReference w:type="default" r:id="rId10"/>
          <w:footerReference w:type="even" r:id="rId11"/>
          <w:footerReference w:type="default" r:id="rId12"/>
          <w:headerReference w:type="first" r:id="rId13"/>
          <w:footerReference w:type="first" r:id="rId14"/>
          <w:pgSz w:w="12240" w:h="15840"/>
          <w:pgMar w:top="3600" w:right="1440" w:bottom="1440" w:left="1440" w:header="720" w:footer="720" w:gutter="0"/>
          <w:cols w:space="720"/>
          <w:docGrid w:linePitch="360"/>
        </w:sectPr>
      </w:pPr>
    </w:p>
    <w:p w:rsidR="00F130F3" w:rsidRDefault="00F130F3" w:rsidP="00F130F3">
      <w:pPr>
        <w:rPr>
          <w:color w:val="000000"/>
          <w:sz w:val="16"/>
        </w:rPr>
      </w:pPr>
      <w:r>
        <w:rPr>
          <w:color w:val="000000"/>
          <w:sz w:val="16"/>
        </w:rPr>
        <w:lastRenderedPageBreak/>
        <w:t>Technical Report Documentation Page</w:t>
      </w:r>
    </w:p>
    <w:tbl>
      <w:tblPr>
        <w:tblW w:w="0" w:type="auto"/>
        <w:jc w:val="center"/>
        <w:tblLayout w:type="fixed"/>
        <w:tblLook w:val="0000" w:firstRow="0" w:lastRow="0" w:firstColumn="0" w:lastColumn="0" w:noHBand="0" w:noVBand="0"/>
      </w:tblPr>
      <w:tblGrid>
        <w:gridCol w:w="3443"/>
        <w:gridCol w:w="2038"/>
        <w:gridCol w:w="1306"/>
        <w:gridCol w:w="166"/>
        <w:gridCol w:w="1854"/>
        <w:gridCol w:w="1390"/>
      </w:tblGrid>
      <w:tr w:rsidR="00F130F3" w:rsidRPr="0090028A" w:rsidTr="00511B1F">
        <w:trPr>
          <w:trHeight w:val="657"/>
          <w:jc w:val="center"/>
        </w:trPr>
        <w:tc>
          <w:tcPr>
            <w:tcW w:w="3443" w:type="dxa"/>
            <w:tcBorders>
              <w:top w:val="single" w:sz="18" w:space="0" w:color="auto"/>
              <w:left w:val="single" w:sz="18" w:space="0" w:color="auto"/>
              <w:bottom w:val="single" w:sz="6" w:space="0" w:color="auto"/>
              <w:right w:val="single" w:sz="6" w:space="0" w:color="auto"/>
            </w:tcBorders>
          </w:tcPr>
          <w:p w:rsidR="00F130F3" w:rsidRPr="0090028A" w:rsidRDefault="00F130F3" w:rsidP="00511B1F">
            <w:pPr>
              <w:numPr>
                <w:ilvl w:val="0"/>
                <w:numId w:val="1"/>
              </w:numPr>
              <w:tabs>
                <w:tab w:val="left" w:pos="360"/>
              </w:tabs>
              <w:spacing w:line="276" w:lineRule="auto"/>
              <w:ind w:left="90"/>
              <w:rPr>
                <w:color w:val="000000"/>
                <w:szCs w:val="24"/>
              </w:rPr>
            </w:pPr>
            <w:r w:rsidRPr="0090028A">
              <w:rPr>
                <w:color w:val="000000"/>
                <w:szCs w:val="24"/>
              </w:rPr>
              <w:t>1.</w:t>
            </w:r>
            <w:r w:rsidRPr="0090028A">
              <w:rPr>
                <w:color w:val="000000"/>
                <w:szCs w:val="24"/>
              </w:rPr>
              <w:tab/>
              <w:t>Report No.</w:t>
            </w:r>
          </w:p>
          <w:p w:rsidR="00F130F3" w:rsidRPr="0090028A" w:rsidRDefault="00F130F3" w:rsidP="00511B1F">
            <w:pPr>
              <w:tabs>
                <w:tab w:val="left" w:pos="360"/>
              </w:tabs>
              <w:spacing w:before="120" w:after="120"/>
              <w:ind w:left="86"/>
              <w:rPr>
                <w:color w:val="000000"/>
                <w:szCs w:val="24"/>
              </w:rPr>
            </w:pPr>
            <w:r w:rsidRPr="0090028A">
              <w:rPr>
                <w:color w:val="000000"/>
                <w:szCs w:val="24"/>
              </w:rPr>
              <w:tab/>
            </w:r>
          </w:p>
        </w:tc>
        <w:tc>
          <w:tcPr>
            <w:tcW w:w="3510" w:type="dxa"/>
            <w:gridSpan w:val="3"/>
            <w:tcBorders>
              <w:top w:val="single" w:sz="18" w:space="0" w:color="auto"/>
              <w:bottom w:val="single" w:sz="6" w:space="0" w:color="auto"/>
            </w:tcBorders>
          </w:tcPr>
          <w:p w:rsidR="00F130F3" w:rsidRPr="0090028A" w:rsidRDefault="00F130F3" w:rsidP="00511B1F">
            <w:pPr>
              <w:tabs>
                <w:tab w:val="left" w:pos="350"/>
              </w:tabs>
              <w:ind w:left="90"/>
              <w:rPr>
                <w:color w:val="000000"/>
                <w:szCs w:val="24"/>
              </w:rPr>
            </w:pPr>
            <w:r w:rsidRPr="0090028A">
              <w:rPr>
                <w:color w:val="000000"/>
                <w:szCs w:val="24"/>
              </w:rPr>
              <w:t>2.</w:t>
            </w:r>
            <w:r w:rsidRPr="0090028A">
              <w:rPr>
                <w:color w:val="000000"/>
                <w:szCs w:val="24"/>
              </w:rPr>
              <w:tab/>
              <w:t>Government Accession No.</w:t>
            </w:r>
          </w:p>
          <w:p w:rsidR="00F130F3" w:rsidRPr="0090028A" w:rsidRDefault="00F130F3" w:rsidP="00511B1F">
            <w:pPr>
              <w:tabs>
                <w:tab w:val="left" w:pos="350"/>
              </w:tabs>
              <w:ind w:left="90"/>
              <w:rPr>
                <w:color w:val="000000"/>
                <w:szCs w:val="24"/>
              </w:rPr>
            </w:pPr>
          </w:p>
        </w:tc>
        <w:tc>
          <w:tcPr>
            <w:tcW w:w="3244" w:type="dxa"/>
            <w:gridSpan w:val="2"/>
            <w:tcBorders>
              <w:top w:val="single" w:sz="18" w:space="0" w:color="auto"/>
              <w:left w:val="single" w:sz="6" w:space="0" w:color="auto"/>
              <w:bottom w:val="single" w:sz="4" w:space="0" w:color="auto"/>
              <w:right w:val="single" w:sz="18" w:space="0" w:color="auto"/>
            </w:tcBorders>
          </w:tcPr>
          <w:p w:rsidR="00F130F3" w:rsidRPr="0090028A" w:rsidRDefault="00F130F3" w:rsidP="00511B1F">
            <w:pPr>
              <w:tabs>
                <w:tab w:val="left" w:pos="365"/>
              </w:tabs>
              <w:ind w:left="90" w:hanging="90"/>
              <w:rPr>
                <w:color w:val="000000"/>
                <w:szCs w:val="24"/>
              </w:rPr>
            </w:pPr>
            <w:r w:rsidRPr="0090028A">
              <w:rPr>
                <w:color w:val="000000"/>
                <w:szCs w:val="24"/>
              </w:rPr>
              <w:t>3.</w:t>
            </w:r>
            <w:r w:rsidRPr="0090028A">
              <w:rPr>
                <w:color w:val="000000"/>
                <w:szCs w:val="24"/>
              </w:rPr>
              <w:tab/>
              <w:t>Recipient’s Catalog No.</w:t>
            </w:r>
          </w:p>
          <w:p w:rsidR="00F130F3" w:rsidRPr="0090028A" w:rsidRDefault="00F130F3" w:rsidP="00511B1F">
            <w:pPr>
              <w:tabs>
                <w:tab w:val="left" w:pos="215"/>
              </w:tabs>
              <w:ind w:left="90" w:hanging="90"/>
              <w:rPr>
                <w:color w:val="000000"/>
                <w:szCs w:val="24"/>
              </w:rPr>
            </w:pPr>
            <w:r w:rsidRPr="0090028A">
              <w:rPr>
                <w:color w:val="000000"/>
                <w:szCs w:val="24"/>
              </w:rPr>
              <w:tab/>
            </w:r>
          </w:p>
        </w:tc>
      </w:tr>
      <w:tr w:rsidR="00F130F3" w:rsidRPr="0090028A" w:rsidTr="00511B1F">
        <w:trPr>
          <w:cantSplit/>
          <w:trHeight w:val="539"/>
          <w:jc w:val="center"/>
        </w:trPr>
        <w:tc>
          <w:tcPr>
            <w:tcW w:w="6953" w:type="dxa"/>
            <w:gridSpan w:val="4"/>
            <w:vMerge w:val="restart"/>
            <w:tcBorders>
              <w:top w:val="single" w:sz="6" w:space="0" w:color="auto"/>
              <w:left w:val="single" w:sz="18" w:space="0" w:color="auto"/>
              <w:bottom w:val="single" w:sz="6" w:space="0" w:color="auto"/>
            </w:tcBorders>
          </w:tcPr>
          <w:p w:rsidR="00F130F3" w:rsidRPr="0090028A" w:rsidRDefault="00F130F3" w:rsidP="00511B1F">
            <w:pPr>
              <w:tabs>
                <w:tab w:val="left" w:pos="350"/>
              </w:tabs>
              <w:ind w:left="90"/>
              <w:rPr>
                <w:color w:val="000000"/>
                <w:szCs w:val="24"/>
              </w:rPr>
            </w:pPr>
            <w:r w:rsidRPr="0090028A">
              <w:rPr>
                <w:color w:val="000000"/>
                <w:szCs w:val="24"/>
              </w:rPr>
              <w:t>4.</w:t>
            </w:r>
            <w:r w:rsidRPr="0090028A">
              <w:rPr>
                <w:color w:val="000000"/>
                <w:szCs w:val="24"/>
              </w:rPr>
              <w:tab/>
              <w:t>Title and Subtitle</w:t>
            </w:r>
          </w:p>
          <w:p w:rsidR="00F130F3" w:rsidRPr="0090028A" w:rsidRDefault="00F130F3" w:rsidP="00511B1F">
            <w:pPr>
              <w:tabs>
                <w:tab w:val="left" w:pos="350"/>
              </w:tabs>
              <w:spacing w:before="120" w:after="120"/>
              <w:ind w:left="90" w:firstLine="279"/>
              <w:rPr>
                <w:color w:val="000000"/>
                <w:szCs w:val="24"/>
              </w:rPr>
            </w:pPr>
          </w:p>
        </w:tc>
        <w:tc>
          <w:tcPr>
            <w:tcW w:w="3244" w:type="dxa"/>
            <w:gridSpan w:val="2"/>
            <w:tcBorders>
              <w:left w:val="single" w:sz="6" w:space="0" w:color="auto"/>
              <w:bottom w:val="single" w:sz="6" w:space="0" w:color="auto"/>
              <w:right w:val="single" w:sz="18" w:space="0" w:color="auto"/>
            </w:tcBorders>
          </w:tcPr>
          <w:p w:rsidR="00F130F3" w:rsidRPr="0090028A" w:rsidRDefault="00F130F3" w:rsidP="00511B1F">
            <w:pPr>
              <w:numPr>
                <w:ilvl w:val="0"/>
                <w:numId w:val="2"/>
              </w:numPr>
              <w:rPr>
                <w:color w:val="000000"/>
                <w:szCs w:val="24"/>
              </w:rPr>
            </w:pPr>
            <w:r w:rsidRPr="0090028A">
              <w:rPr>
                <w:color w:val="000000"/>
                <w:szCs w:val="24"/>
              </w:rPr>
              <w:t>Report Date</w:t>
            </w:r>
          </w:p>
          <w:p w:rsidR="00F130F3" w:rsidRPr="0090028A" w:rsidRDefault="00F130F3" w:rsidP="00511B1F">
            <w:pPr>
              <w:tabs>
                <w:tab w:val="left" w:pos="215"/>
              </w:tabs>
              <w:spacing w:before="120" w:after="120"/>
              <w:ind w:left="86" w:hanging="90"/>
              <w:rPr>
                <w:color w:val="000000"/>
                <w:szCs w:val="24"/>
              </w:rPr>
            </w:pPr>
            <w:r w:rsidRPr="0090028A">
              <w:rPr>
                <w:color w:val="000000"/>
                <w:szCs w:val="24"/>
              </w:rPr>
              <w:tab/>
            </w:r>
            <w:r w:rsidRPr="0090028A">
              <w:rPr>
                <w:color w:val="000000"/>
                <w:szCs w:val="24"/>
              </w:rPr>
              <w:tab/>
              <w:t>-month- -year-</w:t>
            </w:r>
          </w:p>
        </w:tc>
      </w:tr>
      <w:tr w:rsidR="00F130F3" w:rsidRPr="0090028A" w:rsidTr="00511B1F">
        <w:trPr>
          <w:cantSplit/>
          <w:trHeight w:val="435"/>
          <w:jc w:val="center"/>
        </w:trPr>
        <w:tc>
          <w:tcPr>
            <w:tcW w:w="6953" w:type="dxa"/>
            <w:gridSpan w:val="4"/>
            <w:vMerge/>
            <w:tcBorders>
              <w:left w:val="single" w:sz="18" w:space="0" w:color="auto"/>
              <w:bottom w:val="single" w:sz="6" w:space="0" w:color="auto"/>
            </w:tcBorders>
          </w:tcPr>
          <w:p w:rsidR="00F130F3" w:rsidRPr="0090028A" w:rsidRDefault="00F130F3" w:rsidP="00511B1F">
            <w:pPr>
              <w:tabs>
                <w:tab w:val="left" w:pos="350"/>
              </w:tabs>
              <w:ind w:left="90"/>
              <w:rPr>
                <w:color w:val="000000"/>
                <w:szCs w:val="24"/>
              </w:rPr>
            </w:pPr>
          </w:p>
        </w:tc>
        <w:tc>
          <w:tcPr>
            <w:tcW w:w="3244" w:type="dxa"/>
            <w:gridSpan w:val="2"/>
            <w:tcBorders>
              <w:top w:val="single" w:sz="6" w:space="0" w:color="auto"/>
              <w:left w:val="single" w:sz="6" w:space="0" w:color="auto"/>
              <w:right w:val="single" w:sz="18" w:space="0" w:color="auto"/>
            </w:tcBorders>
          </w:tcPr>
          <w:p w:rsidR="00F130F3" w:rsidRPr="0090028A" w:rsidRDefault="00F130F3" w:rsidP="00511B1F">
            <w:pPr>
              <w:numPr>
                <w:ilvl w:val="0"/>
                <w:numId w:val="3"/>
              </w:numPr>
              <w:spacing w:after="200" w:line="276" w:lineRule="auto"/>
              <w:rPr>
                <w:color w:val="000000"/>
                <w:szCs w:val="24"/>
              </w:rPr>
            </w:pPr>
            <w:r w:rsidRPr="0090028A">
              <w:rPr>
                <w:color w:val="000000"/>
                <w:szCs w:val="24"/>
              </w:rPr>
              <w:t>Performing Organization Code</w:t>
            </w:r>
          </w:p>
          <w:p w:rsidR="00F130F3" w:rsidRPr="0090028A" w:rsidRDefault="00F130F3" w:rsidP="00511B1F">
            <w:pPr>
              <w:tabs>
                <w:tab w:val="left" w:pos="215"/>
              </w:tabs>
              <w:ind w:left="90" w:hanging="90"/>
              <w:rPr>
                <w:color w:val="000000"/>
                <w:szCs w:val="24"/>
              </w:rPr>
            </w:pPr>
            <w:r w:rsidRPr="0090028A">
              <w:rPr>
                <w:color w:val="000000"/>
                <w:szCs w:val="24"/>
              </w:rPr>
              <w:tab/>
            </w:r>
          </w:p>
        </w:tc>
      </w:tr>
      <w:tr w:rsidR="00F130F3" w:rsidRPr="0090028A" w:rsidTr="00511B1F">
        <w:trPr>
          <w:jc w:val="center"/>
        </w:trPr>
        <w:tc>
          <w:tcPr>
            <w:tcW w:w="6953" w:type="dxa"/>
            <w:gridSpan w:val="4"/>
            <w:tcBorders>
              <w:top w:val="single" w:sz="6" w:space="0" w:color="auto"/>
              <w:left w:val="single" w:sz="18" w:space="0" w:color="auto"/>
              <w:bottom w:val="single" w:sz="4" w:space="0" w:color="auto"/>
            </w:tcBorders>
          </w:tcPr>
          <w:p w:rsidR="00F130F3" w:rsidRPr="0090028A" w:rsidRDefault="00F130F3" w:rsidP="00511B1F">
            <w:pPr>
              <w:tabs>
                <w:tab w:val="left" w:pos="350"/>
              </w:tabs>
              <w:ind w:left="90"/>
              <w:rPr>
                <w:color w:val="000000"/>
                <w:szCs w:val="24"/>
              </w:rPr>
            </w:pPr>
            <w:r w:rsidRPr="0090028A">
              <w:rPr>
                <w:color w:val="000000"/>
                <w:szCs w:val="24"/>
              </w:rPr>
              <w:t>7.</w:t>
            </w:r>
            <w:r w:rsidRPr="0090028A">
              <w:rPr>
                <w:color w:val="000000"/>
                <w:szCs w:val="24"/>
              </w:rPr>
              <w:tab/>
              <w:t>Author(s)</w:t>
            </w:r>
          </w:p>
          <w:p w:rsidR="00F130F3" w:rsidRPr="0090028A" w:rsidRDefault="00F130F3" w:rsidP="00511B1F">
            <w:pPr>
              <w:tabs>
                <w:tab w:val="left" w:pos="350"/>
              </w:tabs>
              <w:spacing w:before="60" w:after="120"/>
              <w:ind w:left="369"/>
              <w:rPr>
                <w:color w:val="000000"/>
                <w:szCs w:val="24"/>
              </w:rPr>
            </w:pPr>
            <w:r w:rsidRPr="0090028A">
              <w:rPr>
                <w:color w:val="000000"/>
                <w:szCs w:val="24"/>
              </w:rPr>
              <w:tab/>
            </w:r>
          </w:p>
        </w:tc>
        <w:tc>
          <w:tcPr>
            <w:tcW w:w="3244" w:type="dxa"/>
            <w:gridSpan w:val="2"/>
            <w:tcBorders>
              <w:top w:val="single" w:sz="6" w:space="0" w:color="auto"/>
              <w:left w:val="single" w:sz="6" w:space="0" w:color="auto"/>
              <w:bottom w:val="single" w:sz="4" w:space="0" w:color="auto"/>
              <w:right w:val="single" w:sz="18" w:space="0" w:color="auto"/>
            </w:tcBorders>
          </w:tcPr>
          <w:p w:rsidR="00F130F3" w:rsidRPr="0090028A" w:rsidRDefault="00F130F3" w:rsidP="00511B1F">
            <w:pPr>
              <w:tabs>
                <w:tab w:val="left" w:pos="365"/>
              </w:tabs>
              <w:ind w:left="90" w:hanging="90"/>
              <w:rPr>
                <w:color w:val="000000"/>
                <w:szCs w:val="24"/>
              </w:rPr>
            </w:pPr>
            <w:r w:rsidRPr="0090028A">
              <w:rPr>
                <w:color w:val="000000"/>
                <w:szCs w:val="24"/>
              </w:rPr>
              <w:t>8.</w:t>
            </w:r>
            <w:r w:rsidRPr="0090028A">
              <w:rPr>
                <w:color w:val="000000"/>
                <w:szCs w:val="24"/>
              </w:rPr>
              <w:tab/>
              <w:t>Performing Organization Report No.</w:t>
            </w:r>
          </w:p>
          <w:p w:rsidR="00F130F3" w:rsidRPr="0090028A" w:rsidRDefault="00F130F3" w:rsidP="00511B1F">
            <w:pPr>
              <w:tabs>
                <w:tab w:val="left" w:pos="215"/>
              </w:tabs>
              <w:spacing w:before="120" w:after="120"/>
              <w:ind w:left="86" w:hanging="90"/>
              <w:rPr>
                <w:color w:val="000000"/>
                <w:szCs w:val="24"/>
              </w:rPr>
            </w:pPr>
          </w:p>
        </w:tc>
      </w:tr>
      <w:tr w:rsidR="00F130F3" w:rsidRPr="0090028A" w:rsidTr="00511B1F">
        <w:trPr>
          <w:cantSplit/>
          <w:jc w:val="center"/>
        </w:trPr>
        <w:tc>
          <w:tcPr>
            <w:tcW w:w="6953" w:type="dxa"/>
            <w:gridSpan w:val="4"/>
            <w:vMerge w:val="restart"/>
            <w:tcBorders>
              <w:left w:val="single" w:sz="18" w:space="0" w:color="auto"/>
            </w:tcBorders>
          </w:tcPr>
          <w:p w:rsidR="00F130F3" w:rsidRPr="0090028A" w:rsidRDefault="00F130F3" w:rsidP="00511B1F">
            <w:pPr>
              <w:tabs>
                <w:tab w:val="left" w:pos="350"/>
              </w:tabs>
              <w:ind w:left="90"/>
              <w:rPr>
                <w:color w:val="000000"/>
                <w:szCs w:val="24"/>
              </w:rPr>
            </w:pPr>
            <w:r w:rsidRPr="0090028A">
              <w:rPr>
                <w:color w:val="000000"/>
                <w:szCs w:val="24"/>
              </w:rPr>
              <w:t>9.</w:t>
            </w:r>
            <w:r w:rsidRPr="0090028A">
              <w:rPr>
                <w:color w:val="000000"/>
                <w:szCs w:val="24"/>
              </w:rPr>
              <w:tab/>
              <w:t>Performing Organization Name and Address</w:t>
            </w:r>
          </w:p>
          <w:p w:rsidR="00F130F3" w:rsidRPr="0090028A" w:rsidRDefault="00F130F3" w:rsidP="00511B1F">
            <w:pPr>
              <w:tabs>
                <w:tab w:val="left" w:pos="350"/>
              </w:tabs>
              <w:spacing w:before="120"/>
              <w:ind w:left="90"/>
              <w:rPr>
                <w:color w:val="000000"/>
                <w:szCs w:val="24"/>
              </w:rPr>
            </w:pPr>
            <w:r w:rsidRPr="0090028A">
              <w:rPr>
                <w:color w:val="000000"/>
                <w:szCs w:val="24"/>
              </w:rPr>
              <w:tab/>
              <w:t>Oregon Department of Transportation</w:t>
            </w:r>
          </w:p>
          <w:p w:rsidR="00F130F3" w:rsidRPr="0090028A" w:rsidRDefault="00F130F3" w:rsidP="00511B1F">
            <w:pPr>
              <w:tabs>
                <w:tab w:val="left" w:pos="350"/>
              </w:tabs>
              <w:ind w:left="90"/>
              <w:rPr>
                <w:color w:val="000000"/>
                <w:szCs w:val="24"/>
              </w:rPr>
            </w:pPr>
            <w:r>
              <w:rPr>
                <w:color w:val="000000"/>
                <w:szCs w:val="24"/>
              </w:rPr>
              <w:tab/>
              <w:t>Research Section</w:t>
            </w:r>
          </w:p>
          <w:p w:rsidR="00F130F3" w:rsidRPr="0090028A" w:rsidRDefault="00F130F3" w:rsidP="00511B1F">
            <w:pPr>
              <w:tabs>
                <w:tab w:val="left" w:pos="350"/>
              </w:tabs>
              <w:ind w:left="90"/>
              <w:rPr>
                <w:color w:val="000000"/>
                <w:szCs w:val="24"/>
              </w:rPr>
            </w:pPr>
            <w:r w:rsidRPr="0090028A">
              <w:rPr>
                <w:color w:val="000000"/>
                <w:szCs w:val="24"/>
              </w:rPr>
              <w:tab/>
              <w:t>555 13</w:t>
            </w:r>
            <w:r w:rsidRPr="0090028A">
              <w:rPr>
                <w:color w:val="000000"/>
                <w:szCs w:val="24"/>
                <w:vertAlign w:val="superscript"/>
              </w:rPr>
              <w:t>th</w:t>
            </w:r>
            <w:r w:rsidRPr="0090028A">
              <w:rPr>
                <w:color w:val="000000"/>
                <w:szCs w:val="24"/>
              </w:rPr>
              <w:t xml:space="preserve"> Street NE</w:t>
            </w:r>
            <w:r>
              <w:rPr>
                <w:color w:val="000000"/>
                <w:szCs w:val="24"/>
              </w:rPr>
              <w:t>, Suite 1</w:t>
            </w:r>
          </w:p>
          <w:p w:rsidR="00F130F3" w:rsidRPr="0090028A" w:rsidRDefault="00F130F3" w:rsidP="00511B1F">
            <w:pPr>
              <w:tabs>
                <w:tab w:val="left" w:pos="350"/>
              </w:tabs>
              <w:ind w:left="90"/>
              <w:rPr>
                <w:color w:val="000000"/>
                <w:szCs w:val="24"/>
              </w:rPr>
            </w:pPr>
            <w:r>
              <w:rPr>
                <w:color w:val="000000"/>
                <w:szCs w:val="24"/>
              </w:rPr>
              <w:tab/>
              <w:t>Salem, OR  97301</w:t>
            </w:r>
          </w:p>
        </w:tc>
        <w:tc>
          <w:tcPr>
            <w:tcW w:w="3244" w:type="dxa"/>
            <w:gridSpan w:val="2"/>
            <w:tcBorders>
              <w:left w:val="single" w:sz="6" w:space="0" w:color="auto"/>
              <w:bottom w:val="single" w:sz="6" w:space="0" w:color="auto"/>
              <w:right w:val="single" w:sz="18" w:space="0" w:color="auto"/>
            </w:tcBorders>
          </w:tcPr>
          <w:p w:rsidR="00F130F3" w:rsidRPr="0090028A" w:rsidRDefault="00F130F3" w:rsidP="00511B1F">
            <w:pPr>
              <w:tabs>
                <w:tab w:val="left" w:pos="342"/>
              </w:tabs>
              <w:ind w:left="90" w:hanging="108"/>
              <w:rPr>
                <w:color w:val="000000"/>
                <w:szCs w:val="24"/>
              </w:rPr>
            </w:pPr>
            <w:r>
              <w:rPr>
                <w:color w:val="000000"/>
                <w:szCs w:val="24"/>
              </w:rPr>
              <w:t xml:space="preserve">10. Work Unit No. </w:t>
            </w:r>
            <w:r w:rsidRPr="0090028A">
              <w:rPr>
                <w:color w:val="000000"/>
                <w:szCs w:val="24"/>
              </w:rPr>
              <w:t>(</w:t>
            </w:r>
            <w:r w:rsidRPr="0090028A">
              <w:rPr>
                <w:caps/>
                <w:color w:val="000000"/>
                <w:szCs w:val="24"/>
              </w:rPr>
              <w:t>trais</w:t>
            </w:r>
            <w:r w:rsidRPr="0090028A">
              <w:rPr>
                <w:color w:val="000000"/>
                <w:szCs w:val="24"/>
              </w:rPr>
              <w:t>)</w:t>
            </w:r>
          </w:p>
          <w:p w:rsidR="00F130F3" w:rsidRPr="0090028A" w:rsidRDefault="00F130F3" w:rsidP="00511B1F">
            <w:pPr>
              <w:tabs>
                <w:tab w:val="left" w:pos="305"/>
              </w:tabs>
              <w:ind w:left="90"/>
              <w:rPr>
                <w:color w:val="000000"/>
                <w:szCs w:val="24"/>
              </w:rPr>
            </w:pPr>
            <w:r w:rsidRPr="0090028A">
              <w:rPr>
                <w:color w:val="000000"/>
                <w:szCs w:val="24"/>
              </w:rPr>
              <w:tab/>
            </w:r>
          </w:p>
        </w:tc>
      </w:tr>
      <w:tr w:rsidR="00F130F3" w:rsidRPr="0090028A" w:rsidTr="00511B1F">
        <w:trPr>
          <w:cantSplit/>
          <w:trHeight w:val="786"/>
          <w:jc w:val="center"/>
        </w:trPr>
        <w:tc>
          <w:tcPr>
            <w:tcW w:w="6953" w:type="dxa"/>
            <w:gridSpan w:val="4"/>
            <w:vMerge/>
            <w:tcBorders>
              <w:left w:val="single" w:sz="18" w:space="0" w:color="auto"/>
              <w:bottom w:val="single" w:sz="6" w:space="0" w:color="auto"/>
            </w:tcBorders>
          </w:tcPr>
          <w:p w:rsidR="00F130F3" w:rsidRPr="0090028A" w:rsidRDefault="00F130F3" w:rsidP="00511B1F">
            <w:pPr>
              <w:tabs>
                <w:tab w:val="left" w:pos="350"/>
              </w:tabs>
              <w:ind w:left="90"/>
              <w:rPr>
                <w:color w:val="000000"/>
                <w:szCs w:val="24"/>
              </w:rPr>
            </w:pPr>
          </w:p>
        </w:tc>
        <w:tc>
          <w:tcPr>
            <w:tcW w:w="3244" w:type="dxa"/>
            <w:gridSpan w:val="2"/>
            <w:tcBorders>
              <w:top w:val="single" w:sz="6" w:space="0" w:color="auto"/>
              <w:left w:val="single" w:sz="6" w:space="0" w:color="auto"/>
              <w:right w:val="single" w:sz="18" w:space="0" w:color="auto"/>
            </w:tcBorders>
          </w:tcPr>
          <w:p w:rsidR="00F130F3" w:rsidRPr="0090028A" w:rsidRDefault="00F130F3" w:rsidP="00511B1F">
            <w:pPr>
              <w:numPr>
                <w:ilvl w:val="0"/>
                <w:numId w:val="4"/>
              </w:numPr>
              <w:tabs>
                <w:tab w:val="left" w:pos="432"/>
              </w:tabs>
              <w:ind w:left="375" w:hanging="393"/>
              <w:rPr>
                <w:color w:val="000000"/>
                <w:szCs w:val="24"/>
              </w:rPr>
            </w:pPr>
            <w:r w:rsidRPr="0090028A">
              <w:rPr>
                <w:color w:val="000000"/>
                <w:szCs w:val="24"/>
              </w:rPr>
              <w:t>Contract or Grant No.</w:t>
            </w:r>
          </w:p>
          <w:p w:rsidR="00F130F3" w:rsidRPr="0090028A" w:rsidRDefault="00F130F3" w:rsidP="00511B1F">
            <w:pPr>
              <w:tabs>
                <w:tab w:val="left" w:pos="305"/>
              </w:tabs>
              <w:spacing w:before="120"/>
              <w:ind w:left="90"/>
              <w:rPr>
                <w:color w:val="000000"/>
                <w:szCs w:val="24"/>
              </w:rPr>
            </w:pPr>
            <w:r w:rsidRPr="0090028A">
              <w:rPr>
                <w:color w:val="000000"/>
                <w:szCs w:val="24"/>
              </w:rPr>
              <w:tab/>
            </w:r>
          </w:p>
        </w:tc>
      </w:tr>
      <w:tr w:rsidR="00F130F3" w:rsidRPr="0090028A" w:rsidTr="00511B1F">
        <w:trPr>
          <w:cantSplit/>
          <w:trHeight w:val="1083"/>
          <w:jc w:val="center"/>
        </w:trPr>
        <w:tc>
          <w:tcPr>
            <w:tcW w:w="6953" w:type="dxa"/>
            <w:gridSpan w:val="4"/>
            <w:vMerge w:val="restart"/>
            <w:tcBorders>
              <w:left w:val="single" w:sz="18" w:space="0" w:color="auto"/>
            </w:tcBorders>
          </w:tcPr>
          <w:p w:rsidR="00F130F3" w:rsidRPr="00D022E2" w:rsidRDefault="00F130F3" w:rsidP="00511B1F">
            <w:pPr>
              <w:pStyle w:val="ListParagraph"/>
              <w:numPr>
                <w:ilvl w:val="0"/>
                <w:numId w:val="4"/>
              </w:numPr>
              <w:tabs>
                <w:tab w:val="clear" w:pos="360"/>
                <w:tab w:val="left" w:pos="350"/>
              </w:tabs>
              <w:rPr>
                <w:color w:val="000000"/>
                <w:szCs w:val="24"/>
              </w:rPr>
            </w:pPr>
            <w:r w:rsidRPr="00D022E2">
              <w:rPr>
                <w:color w:val="000000"/>
                <w:szCs w:val="24"/>
              </w:rPr>
              <w:t>Sponsoring Agency Name and Address</w:t>
            </w:r>
          </w:p>
          <w:p w:rsidR="00F130F3" w:rsidRPr="0090028A" w:rsidRDefault="00F130F3" w:rsidP="00511B1F">
            <w:pPr>
              <w:tabs>
                <w:tab w:val="left" w:pos="350"/>
                <w:tab w:val="left" w:pos="3335"/>
                <w:tab w:val="left" w:pos="3965"/>
              </w:tabs>
              <w:spacing w:before="120"/>
              <w:ind w:left="90"/>
              <w:rPr>
                <w:color w:val="000000"/>
                <w:szCs w:val="24"/>
              </w:rPr>
            </w:pPr>
            <w:r w:rsidRPr="0090028A">
              <w:rPr>
                <w:color w:val="000000"/>
                <w:szCs w:val="24"/>
              </w:rPr>
              <w:tab/>
              <w:t>Oregon Dept. of  Transportation</w:t>
            </w:r>
          </w:p>
          <w:p w:rsidR="00F130F3" w:rsidRPr="0090028A" w:rsidRDefault="00F130F3" w:rsidP="00511B1F">
            <w:pPr>
              <w:tabs>
                <w:tab w:val="left" w:pos="350"/>
                <w:tab w:val="left" w:pos="3335"/>
                <w:tab w:val="left" w:pos="3965"/>
              </w:tabs>
              <w:ind w:left="90"/>
              <w:rPr>
                <w:color w:val="000000"/>
                <w:szCs w:val="24"/>
              </w:rPr>
            </w:pPr>
            <w:r w:rsidRPr="0090028A">
              <w:rPr>
                <w:color w:val="000000"/>
                <w:szCs w:val="24"/>
              </w:rPr>
              <w:tab/>
              <w:t xml:space="preserve">Research </w:t>
            </w:r>
            <w:r w:rsidRPr="001F6F6F">
              <w:rPr>
                <w:noProof/>
                <w:color w:val="000000"/>
                <w:szCs w:val="24"/>
              </w:rPr>
              <w:t>Section         and</w:t>
            </w:r>
            <w:r w:rsidRPr="0090028A">
              <w:rPr>
                <w:color w:val="000000"/>
                <w:szCs w:val="24"/>
              </w:rPr>
              <w:tab/>
              <w:t>Federal Highway Admin.</w:t>
            </w:r>
          </w:p>
          <w:p w:rsidR="00F130F3" w:rsidRPr="0090028A" w:rsidRDefault="00F130F3" w:rsidP="00511B1F">
            <w:pPr>
              <w:tabs>
                <w:tab w:val="left" w:pos="350"/>
                <w:tab w:val="left" w:pos="3335"/>
                <w:tab w:val="left" w:pos="3965"/>
              </w:tabs>
              <w:ind w:left="90"/>
              <w:rPr>
                <w:color w:val="000000"/>
                <w:szCs w:val="24"/>
              </w:rPr>
            </w:pPr>
            <w:r w:rsidRPr="0090028A">
              <w:rPr>
                <w:color w:val="000000"/>
                <w:szCs w:val="24"/>
              </w:rPr>
              <w:tab/>
              <w:t>555 13</w:t>
            </w:r>
            <w:r w:rsidRPr="0090028A">
              <w:rPr>
                <w:color w:val="000000"/>
                <w:szCs w:val="24"/>
                <w:vertAlign w:val="superscript"/>
              </w:rPr>
              <w:t>th</w:t>
            </w:r>
            <w:r w:rsidRPr="0090028A">
              <w:rPr>
                <w:color w:val="000000"/>
                <w:szCs w:val="24"/>
              </w:rPr>
              <w:t xml:space="preserve"> Street NE</w:t>
            </w:r>
            <w:r>
              <w:rPr>
                <w:color w:val="000000"/>
                <w:szCs w:val="24"/>
              </w:rPr>
              <w:t>, Suite 1</w:t>
            </w:r>
            <w:r w:rsidRPr="0090028A">
              <w:rPr>
                <w:color w:val="000000"/>
                <w:szCs w:val="24"/>
              </w:rPr>
              <w:tab/>
              <w:t>400 Seventh Street, SW</w:t>
            </w:r>
          </w:p>
          <w:p w:rsidR="00F130F3" w:rsidRPr="0090028A" w:rsidRDefault="00F130F3" w:rsidP="00511B1F">
            <w:pPr>
              <w:tabs>
                <w:tab w:val="left" w:pos="350"/>
                <w:tab w:val="left" w:pos="3335"/>
                <w:tab w:val="left" w:pos="3965"/>
              </w:tabs>
              <w:ind w:left="90"/>
              <w:rPr>
                <w:color w:val="000000"/>
                <w:szCs w:val="24"/>
              </w:rPr>
            </w:pPr>
            <w:r w:rsidRPr="0090028A">
              <w:rPr>
                <w:color w:val="000000"/>
                <w:szCs w:val="24"/>
              </w:rPr>
              <w:tab/>
              <w:t>Salem, OR  97301</w:t>
            </w:r>
            <w:r w:rsidRPr="0090028A">
              <w:rPr>
                <w:color w:val="000000"/>
                <w:szCs w:val="24"/>
              </w:rPr>
              <w:tab/>
              <w:t>Washington, DC  20590-0003</w:t>
            </w:r>
          </w:p>
          <w:p w:rsidR="00F130F3" w:rsidRPr="0090028A" w:rsidRDefault="00F130F3" w:rsidP="00511B1F">
            <w:pPr>
              <w:tabs>
                <w:tab w:val="left" w:pos="350"/>
              </w:tabs>
              <w:ind w:left="90"/>
              <w:rPr>
                <w:color w:val="000000"/>
                <w:szCs w:val="24"/>
              </w:rPr>
            </w:pPr>
          </w:p>
        </w:tc>
        <w:tc>
          <w:tcPr>
            <w:tcW w:w="3244" w:type="dxa"/>
            <w:gridSpan w:val="2"/>
            <w:tcBorders>
              <w:top w:val="single" w:sz="6" w:space="0" w:color="auto"/>
              <w:left w:val="single" w:sz="6" w:space="0" w:color="auto"/>
              <w:bottom w:val="single" w:sz="6" w:space="0" w:color="auto"/>
              <w:right w:val="single" w:sz="18" w:space="0" w:color="auto"/>
            </w:tcBorders>
          </w:tcPr>
          <w:p w:rsidR="00F130F3" w:rsidRPr="00F40715" w:rsidRDefault="00F130F3" w:rsidP="00511B1F">
            <w:pPr>
              <w:pStyle w:val="ListParagraph"/>
              <w:numPr>
                <w:ilvl w:val="0"/>
                <w:numId w:val="4"/>
              </w:numPr>
              <w:tabs>
                <w:tab w:val="clear" w:pos="360"/>
                <w:tab w:val="left" w:pos="365"/>
              </w:tabs>
              <w:rPr>
                <w:color w:val="000000"/>
                <w:szCs w:val="24"/>
              </w:rPr>
            </w:pPr>
            <w:r w:rsidRPr="00F40715">
              <w:rPr>
                <w:color w:val="000000"/>
                <w:szCs w:val="24"/>
              </w:rPr>
              <w:t>Type of Report and Period Covered</w:t>
            </w:r>
          </w:p>
          <w:p w:rsidR="00F130F3" w:rsidRPr="0090028A" w:rsidRDefault="00F130F3" w:rsidP="00511B1F">
            <w:pPr>
              <w:tabs>
                <w:tab w:val="left" w:pos="305"/>
              </w:tabs>
              <w:spacing w:before="120" w:after="120"/>
              <w:ind w:left="86"/>
              <w:rPr>
                <w:color w:val="000000"/>
                <w:szCs w:val="24"/>
              </w:rPr>
            </w:pPr>
            <w:r w:rsidRPr="0090028A">
              <w:rPr>
                <w:color w:val="000000"/>
                <w:szCs w:val="24"/>
              </w:rPr>
              <w:tab/>
            </w:r>
            <w:r w:rsidRPr="0090028A">
              <w:rPr>
                <w:color w:val="000000"/>
                <w:szCs w:val="24"/>
              </w:rPr>
              <w:tab/>
              <w:t xml:space="preserve">_______ Report   </w:t>
            </w:r>
          </w:p>
        </w:tc>
      </w:tr>
      <w:tr w:rsidR="00F130F3" w:rsidRPr="0090028A" w:rsidTr="00511B1F">
        <w:trPr>
          <w:cantSplit/>
          <w:trHeight w:val="435"/>
          <w:jc w:val="center"/>
        </w:trPr>
        <w:tc>
          <w:tcPr>
            <w:tcW w:w="6953" w:type="dxa"/>
            <w:gridSpan w:val="4"/>
            <w:vMerge/>
            <w:tcBorders>
              <w:left w:val="single" w:sz="18" w:space="0" w:color="auto"/>
              <w:bottom w:val="single" w:sz="6" w:space="0" w:color="auto"/>
            </w:tcBorders>
          </w:tcPr>
          <w:p w:rsidR="00F130F3" w:rsidRPr="0090028A" w:rsidRDefault="00F130F3" w:rsidP="00511B1F">
            <w:pPr>
              <w:tabs>
                <w:tab w:val="left" w:pos="350"/>
              </w:tabs>
              <w:ind w:left="90"/>
              <w:rPr>
                <w:color w:val="000000"/>
                <w:szCs w:val="24"/>
              </w:rPr>
            </w:pPr>
          </w:p>
        </w:tc>
        <w:tc>
          <w:tcPr>
            <w:tcW w:w="3244" w:type="dxa"/>
            <w:gridSpan w:val="2"/>
            <w:tcBorders>
              <w:left w:val="single" w:sz="6" w:space="0" w:color="auto"/>
              <w:bottom w:val="single" w:sz="6" w:space="0" w:color="auto"/>
              <w:right w:val="single" w:sz="18" w:space="0" w:color="auto"/>
            </w:tcBorders>
          </w:tcPr>
          <w:p w:rsidR="00F130F3" w:rsidRPr="00D022E2" w:rsidRDefault="00F130F3" w:rsidP="00511B1F">
            <w:pPr>
              <w:pStyle w:val="ListParagraph"/>
              <w:numPr>
                <w:ilvl w:val="0"/>
                <w:numId w:val="4"/>
              </w:numPr>
              <w:tabs>
                <w:tab w:val="clear" w:pos="360"/>
                <w:tab w:val="left" w:pos="342"/>
              </w:tabs>
              <w:rPr>
                <w:color w:val="000000"/>
                <w:szCs w:val="24"/>
              </w:rPr>
            </w:pPr>
            <w:r w:rsidRPr="00D022E2">
              <w:rPr>
                <w:color w:val="000000"/>
                <w:szCs w:val="24"/>
              </w:rPr>
              <w:t>Sponsoring Agency Code</w:t>
            </w:r>
          </w:p>
          <w:p w:rsidR="00F130F3" w:rsidRPr="0090028A" w:rsidRDefault="00F130F3" w:rsidP="00511B1F">
            <w:pPr>
              <w:tabs>
                <w:tab w:val="left" w:pos="215"/>
              </w:tabs>
              <w:ind w:left="90"/>
              <w:rPr>
                <w:color w:val="000000"/>
                <w:szCs w:val="24"/>
              </w:rPr>
            </w:pPr>
            <w:r w:rsidRPr="0090028A">
              <w:rPr>
                <w:color w:val="000000"/>
                <w:szCs w:val="24"/>
              </w:rPr>
              <w:tab/>
            </w:r>
          </w:p>
        </w:tc>
      </w:tr>
      <w:tr w:rsidR="00F130F3" w:rsidRPr="0090028A" w:rsidTr="00511B1F">
        <w:trPr>
          <w:jc w:val="center"/>
        </w:trPr>
        <w:tc>
          <w:tcPr>
            <w:tcW w:w="10197" w:type="dxa"/>
            <w:gridSpan w:val="6"/>
            <w:tcBorders>
              <w:left w:val="single" w:sz="18" w:space="0" w:color="auto"/>
              <w:right w:val="single" w:sz="18" w:space="0" w:color="auto"/>
            </w:tcBorders>
          </w:tcPr>
          <w:p w:rsidR="00F130F3" w:rsidRPr="00D022E2" w:rsidRDefault="00F130F3" w:rsidP="00511B1F">
            <w:pPr>
              <w:pStyle w:val="ListParagraph"/>
              <w:numPr>
                <w:ilvl w:val="0"/>
                <w:numId w:val="4"/>
              </w:numPr>
              <w:tabs>
                <w:tab w:val="clear" w:pos="360"/>
                <w:tab w:val="num" w:pos="450"/>
              </w:tabs>
              <w:ind w:left="450" w:hanging="445"/>
              <w:rPr>
                <w:color w:val="000000"/>
                <w:szCs w:val="24"/>
              </w:rPr>
            </w:pPr>
            <w:r w:rsidRPr="00D022E2">
              <w:rPr>
                <w:color w:val="000000"/>
                <w:szCs w:val="24"/>
              </w:rPr>
              <w:t>Supplementary Notes</w:t>
            </w:r>
            <w:r w:rsidRPr="00D022E2">
              <w:rPr>
                <w:color w:val="000000"/>
                <w:szCs w:val="24"/>
              </w:rPr>
              <w:tab/>
            </w:r>
          </w:p>
          <w:p w:rsidR="00F130F3" w:rsidRPr="0090028A" w:rsidRDefault="00F130F3" w:rsidP="00511B1F">
            <w:pPr>
              <w:tabs>
                <w:tab w:val="left" w:pos="342"/>
              </w:tabs>
              <w:ind w:left="90"/>
              <w:rPr>
                <w:color w:val="000000"/>
                <w:szCs w:val="24"/>
              </w:rPr>
            </w:pPr>
          </w:p>
        </w:tc>
      </w:tr>
      <w:tr w:rsidR="00F130F3" w:rsidRPr="0090028A" w:rsidTr="00511B1F">
        <w:trPr>
          <w:jc w:val="center"/>
        </w:trPr>
        <w:tc>
          <w:tcPr>
            <w:tcW w:w="10197" w:type="dxa"/>
            <w:gridSpan w:val="6"/>
            <w:tcBorders>
              <w:top w:val="single" w:sz="6" w:space="0" w:color="auto"/>
              <w:left w:val="single" w:sz="18" w:space="0" w:color="auto"/>
              <w:bottom w:val="single" w:sz="6" w:space="0" w:color="auto"/>
              <w:right w:val="single" w:sz="18" w:space="0" w:color="auto"/>
            </w:tcBorders>
          </w:tcPr>
          <w:p w:rsidR="00F130F3" w:rsidRPr="0090028A" w:rsidRDefault="00F130F3" w:rsidP="00F130F3">
            <w:pPr>
              <w:numPr>
                <w:ilvl w:val="0"/>
                <w:numId w:val="5"/>
              </w:numPr>
              <w:tabs>
                <w:tab w:val="clear" w:pos="459"/>
                <w:tab w:val="num" w:pos="5"/>
                <w:tab w:val="left" w:pos="99"/>
                <w:tab w:val="left" w:pos="365"/>
              </w:tabs>
              <w:spacing w:after="120"/>
              <w:ind w:left="0" w:firstLine="0"/>
              <w:rPr>
                <w:szCs w:val="24"/>
              </w:rPr>
            </w:pPr>
            <w:r w:rsidRPr="0090028A">
              <w:rPr>
                <w:color w:val="000000"/>
                <w:szCs w:val="24"/>
              </w:rPr>
              <w:t>Abstract</w:t>
            </w:r>
          </w:p>
          <w:p w:rsidR="00F130F3" w:rsidRPr="0090028A" w:rsidRDefault="00F130F3" w:rsidP="00511B1F">
            <w:pPr>
              <w:tabs>
                <w:tab w:val="left" w:pos="99"/>
              </w:tabs>
              <w:ind w:left="95"/>
              <w:rPr>
                <w:szCs w:val="24"/>
              </w:rPr>
            </w:pPr>
          </w:p>
          <w:p w:rsidR="00F130F3" w:rsidRPr="0090028A" w:rsidRDefault="00F130F3" w:rsidP="00511B1F">
            <w:pPr>
              <w:tabs>
                <w:tab w:val="left" w:pos="99"/>
              </w:tabs>
              <w:ind w:left="99"/>
              <w:rPr>
                <w:snapToGrid w:val="0"/>
                <w:szCs w:val="24"/>
              </w:rPr>
            </w:pPr>
          </w:p>
          <w:p w:rsidR="00F130F3" w:rsidRPr="0090028A" w:rsidRDefault="00F130F3" w:rsidP="00511B1F">
            <w:pPr>
              <w:tabs>
                <w:tab w:val="left" w:pos="99"/>
              </w:tabs>
              <w:ind w:left="99"/>
              <w:rPr>
                <w:snapToGrid w:val="0"/>
                <w:szCs w:val="24"/>
              </w:rPr>
            </w:pPr>
          </w:p>
          <w:p w:rsidR="00F130F3" w:rsidRPr="0090028A" w:rsidRDefault="00F130F3" w:rsidP="00511B1F">
            <w:pPr>
              <w:tabs>
                <w:tab w:val="left" w:pos="99"/>
              </w:tabs>
              <w:ind w:left="99"/>
              <w:rPr>
                <w:snapToGrid w:val="0"/>
                <w:szCs w:val="24"/>
              </w:rPr>
            </w:pPr>
          </w:p>
          <w:p w:rsidR="00F130F3" w:rsidRPr="0090028A" w:rsidRDefault="00F130F3" w:rsidP="00511B1F">
            <w:pPr>
              <w:tabs>
                <w:tab w:val="left" w:pos="99"/>
              </w:tabs>
              <w:ind w:left="99"/>
              <w:rPr>
                <w:snapToGrid w:val="0"/>
                <w:szCs w:val="24"/>
              </w:rPr>
            </w:pPr>
          </w:p>
          <w:p w:rsidR="00F130F3" w:rsidRPr="0090028A" w:rsidRDefault="00F130F3" w:rsidP="00511B1F">
            <w:pPr>
              <w:tabs>
                <w:tab w:val="left" w:pos="99"/>
              </w:tabs>
              <w:ind w:left="99"/>
              <w:rPr>
                <w:snapToGrid w:val="0"/>
                <w:szCs w:val="24"/>
              </w:rPr>
            </w:pPr>
          </w:p>
          <w:p w:rsidR="00F130F3" w:rsidRPr="0090028A" w:rsidRDefault="00F130F3" w:rsidP="00511B1F">
            <w:pPr>
              <w:tabs>
                <w:tab w:val="left" w:pos="95"/>
              </w:tabs>
              <w:spacing w:after="120"/>
              <w:ind w:left="90" w:firstLine="14"/>
              <w:rPr>
                <w:color w:val="000000"/>
                <w:szCs w:val="24"/>
              </w:rPr>
            </w:pPr>
            <w:r w:rsidRPr="0090028A">
              <w:rPr>
                <w:szCs w:val="24"/>
              </w:rPr>
              <w:t xml:space="preserve"> </w:t>
            </w:r>
          </w:p>
        </w:tc>
      </w:tr>
      <w:tr w:rsidR="00F130F3" w:rsidRPr="0090028A" w:rsidTr="00511B1F">
        <w:trPr>
          <w:jc w:val="center"/>
        </w:trPr>
        <w:tc>
          <w:tcPr>
            <w:tcW w:w="5481" w:type="dxa"/>
            <w:gridSpan w:val="2"/>
            <w:tcBorders>
              <w:left w:val="single" w:sz="18" w:space="0" w:color="auto"/>
              <w:bottom w:val="single" w:sz="6" w:space="0" w:color="auto"/>
            </w:tcBorders>
          </w:tcPr>
          <w:p w:rsidR="00F130F3" w:rsidRPr="0090028A" w:rsidRDefault="00F130F3" w:rsidP="00511B1F">
            <w:pPr>
              <w:tabs>
                <w:tab w:val="left" w:pos="350"/>
                <w:tab w:val="left" w:pos="455"/>
              </w:tabs>
              <w:ind w:left="90"/>
              <w:rPr>
                <w:color w:val="000000"/>
                <w:szCs w:val="24"/>
              </w:rPr>
            </w:pPr>
            <w:r w:rsidRPr="0090028A">
              <w:rPr>
                <w:color w:val="000000"/>
                <w:szCs w:val="24"/>
              </w:rPr>
              <w:t>17.</w:t>
            </w:r>
            <w:r w:rsidRPr="0090028A">
              <w:rPr>
                <w:color w:val="000000"/>
                <w:szCs w:val="24"/>
              </w:rPr>
              <w:tab/>
              <w:t>Key Words</w:t>
            </w:r>
          </w:p>
          <w:p w:rsidR="00F130F3" w:rsidRDefault="00F130F3" w:rsidP="00511B1F">
            <w:pPr>
              <w:tabs>
                <w:tab w:val="left" w:pos="350"/>
              </w:tabs>
              <w:spacing w:before="120" w:after="120"/>
              <w:ind w:left="86"/>
              <w:rPr>
                <w:color w:val="000000"/>
                <w:szCs w:val="24"/>
              </w:rPr>
            </w:pPr>
          </w:p>
          <w:p w:rsidR="00F130F3" w:rsidRPr="0090028A" w:rsidRDefault="00F130F3" w:rsidP="00511B1F">
            <w:pPr>
              <w:tabs>
                <w:tab w:val="left" w:pos="350"/>
              </w:tabs>
              <w:spacing w:before="120" w:after="120"/>
              <w:ind w:left="86"/>
              <w:rPr>
                <w:color w:val="000000"/>
                <w:szCs w:val="24"/>
              </w:rPr>
            </w:pPr>
          </w:p>
        </w:tc>
        <w:tc>
          <w:tcPr>
            <w:tcW w:w="4716" w:type="dxa"/>
            <w:gridSpan w:val="4"/>
            <w:tcBorders>
              <w:left w:val="single" w:sz="6" w:space="0" w:color="auto"/>
              <w:bottom w:val="single" w:sz="6" w:space="0" w:color="auto"/>
              <w:right w:val="single" w:sz="18" w:space="0" w:color="auto"/>
            </w:tcBorders>
          </w:tcPr>
          <w:p w:rsidR="00F130F3" w:rsidRPr="0090028A" w:rsidRDefault="00F130F3" w:rsidP="00511B1F">
            <w:pPr>
              <w:tabs>
                <w:tab w:val="left" w:pos="215"/>
                <w:tab w:val="left" w:pos="350"/>
              </w:tabs>
              <w:ind w:left="90"/>
              <w:rPr>
                <w:color w:val="000000"/>
                <w:szCs w:val="24"/>
              </w:rPr>
            </w:pPr>
            <w:r w:rsidRPr="0090028A">
              <w:rPr>
                <w:color w:val="000000"/>
                <w:szCs w:val="24"/>
              </w:rPr>
              <w:t>18.</w:t>
            </w:r>
            <w:r w:rsidRPr="0090028A">
              <w:rPr>
                <w:color w:val="000000"/>
                <w:szCs w:val="24"/>
              </w:rPr>
              <w:tab/>
              <w:t>Distribution Statement</w:t>
            </w:r>
          </w:p>
          <w:p w:rsidR="00F130F3" w:rsidRPr="0090028A" w:rsidRDefault="00F130F3" w:rsidP="00511B1F">
            <w:pPr>
              <w:tabs>
                <w:tab w:val="left" w:pos="215"/>
                <w:tab w:val="left" w:pos="350"/>
              </w:tabs>
              <w:spacing w:before="120" w:after="120"/>
              <w:ind w:left="90"/>
              <w:rPr>
                <w:color w:val="000000"/>
                <w:szCs w:val="24"/>
              </w:rPr>
            </w:pPr>
            <w:r w:rsidRPr="0090028A">
              <w:rPr>
                <w:color w:val="000000"/>
                <w:szCs w:val="24"/>
              </w:rPr>
              <w:t xml:space="preserve">Copies available from NTIS, and online at </w:t>
            </w:r>
            <w:hyperlink r:id="rId15" w:history="1">
              <w:r w:rsidRPr="0090028A">
                <w:rPr>
                  <w:color w:val="0000FF"/>
                  <w:szCs w:val="24"/>
                  <w:u w:val="single"/>
                </w:rPr>
                <w:t>http://www.oregon.gov/ODOT/TD/TP_RES/</w:t>
              </w:r>
            </w:hyperlink>
            <w:r w:rsidRPr="0090028A">
              <w:rPr>
                <w:color w:val="000000"/>
                <w:szCs w:val="24"/>
              </w:rPr>
              <w:t xml:space="preserve"> </w:t>
            </w:r>
          </w:p>
        </w:tc>
      </w:tr>
      <w:tr w:rsidR="00F130F3" w:rsidRPr="0090028A" w:rsidTr="00511B1F">
        <w:trPr>
          <w:jc w:val="center"/>
        </w:trPr>
        <w:tc>
          <w:tcPr>
            <w:tcW w:w="3443" w:type="dxa"/>
            <w:tcBorders>
              <w:left w:val="single" w:sz="18" w:space="0" w:color="auto"/>
              <w:bottom w:val="single" w:sz="18" w:space="0" w:color="auto"/>
            </w:tcBorders>
          </w:tcPr>
          <w:p w:rsidR="00F130F3" w:rsidRPr="0090028A" w:rsidRDefault="00F130F3" w:rsidP="00511B1F">
            <w:pPr>
              <w:tabs>
                <w:tab w:val="left" w:pos="360"/>
              </w:tabs>
              <w:ind w:left="90"/>
              <w:rPr>
                <w:color w:val="000000"/>
                <w:szCs w:val="24"/>
              </w:rPr>
            </w:pPr>
            <w:r w:rsidRPr="0090028A">
              <w:rPr>
                <w:color w:val="000000"/>
                <w:szCs w:val="24"/>
              </w:rPr>
              <w:t>19.</w:t>
            </w:r>
            <w:r w:rsidRPr="0090028A">
              <w:rPr>
                <w:color w:val="000000"/>
                <w:szCs w:val="24"/>
              </w:rPr>
              <w:tab/>
              <w:t>Security Classification (of this report)</w:t>
            </w:r>
          </w:p>
          <w:p w:rsidR="00F130F3" w:rsidRPr="0090028A" w:rsidRDefault="00F130F3" w:rsidP="00511B1F">
            <w:pPr>
              <w:tabs>
                <w:tab w:val="left" w:pos="360"/>
              </w:tabs>
              <w:spacing w:before="60" w:after="60"/>
              <w:ind w:left="90"/>
              <w:rPr>
                <w:color w:val="000000"/>
                <w:szCs w:val="24"/>
              </w:rPr>
            </w:pPr>
            <w:r w:rsidRPr="0090028A">
              <w:rPr>
                <w:color w:val="000000"/>
                <w:szCs w:val="24"/>
              </w:rPr>
              <w:tab/>
              <w:t>Unclassified</w:t>
            </w:r>
          </w:p>
        </w:tc>
        <w:tc>
          <w:tcPr>
            <w:tcW w:w="3344" w:type="dxa"/>
            <w:gridSpan w:val="2"/>
            <w:tcBorders>
              <w:left w:val="single" w:sz="6" w:space="0" w:color="auto"/>
              <w:bottom w:val="single" w:sz="18" w:space="0" w:color="auto"/>
              <w:right w:val="single" w:sz="6" w:space="0" w:color="auto"/>
            </w:tcBorders>
          </w:tcPr>
          <w:p w:rsidR="00F130F3" w:rsidRPr="0090028A" w:rsidRDefault="00F130F3" w:rsidP="00F130F3">
            <w:pPr>
              <w:numPr>
                <w:ilvl w:val="0"/>
                <w:numId w:val="6"/>
              </w:numPr>
              <w:tabs>
                <w:tab w:val="left" w:pos="17"/>
              </w:tabs>
              <w:spacing w:after="200" w:line="276" w:lineRule="auto"/>
              <w:contextualSpacing/>
              <w:rPr>
                <w:color w:val="000000"/>
                <w:szCs w:val="24"/>
              </w:rPr>
            </w:pPr>
            <w:r w:rsidRPr="0090028A">
              <w:rPr>
                <w:color w:val="000000"/>
                <w:szCs w:val="24"/>
              </w:rPr>
              <w:t>Security Classification (of this page)</w:t>
            </w:r>
          </w:p>
          <w:p w:rsidR="00F130F3" w:rsidRPr="0090028A" w:rsidRDefault="00F130F3" w:rsidP="00511B1F">
            <w:pPr>
              <w:tabs>
                <w:tab w:val="left" w:pos="17"/>
                <w:tab w:val="left" w:pos="350"/>
              </w:tabs>
              <w:spacing w:before="60"/>
              <w:ind w:left="377"/>
              <w:rPr>
                <w:color w:val="000000"/>
                <w:szCs w:val="24"/>
              </w:rPr>
            </w:pPr>
            <w:r w:rsidRPr="0090028A">
              <w:rPr>
                <w:color w:val="000000"/>
                <w:szCs w:val="24"/>
              </w:rPr>
              <w:tab/>
              <w:t>Unclassified</w:t>
            </w:r>
          </w:p>
        </w:tc>
        <w:tc>
          <w:tcPr>
            <w:tcW w:w="2020" w:type="dxa"/>
            <w:gridSpan w:val="2"/>
            <w:tcBorders>
              <w:bottom w:val="single" w:sz="18" w:space="0" w:color="auto"/>
            </w:tcBorders>
          </w:tcPr>
          <w:p w:rsidR="00F130F3" w:rsidRPr="0090028A" w:rsidRDefault="00F130F3" w:rsidP="00511B1F">
            <w:pPr>
              <w:tabs>
                <w:tab w:val="left" w:pos="0"/>
              </w:tabs>
              <w:ind w:left="184"/>
              <w:rPr>
                <w:color w:val="000000"/>
                <w:szCs w:val="24"/>
              </w:rPr>
            </w:pPr>
            <w:r w:rsidRPr="0090028A">
              <w:rPr>
                <w:color w:val="000000"/>
                <w:szCs w:val="24"/>
              </w:rPr>
              <w:t>21. No. of Pages</w:t>
            </w:r>
          </w:p>
          <w:p w:rsidR="00F130F3" w:rsidRPr="0090028A" w:rsidRDefault="00F130F3" w:rsidP="00511B1F">
            <w:pPr>
              <w:tabs>
                <w:tab w:val="left" w:pos="215"/>
                <w:tab w:val="left" w:pos="332"/>
              </w:tabs>
              <w:spacing w:before="120" w:after="120"/>
              <w:ind w:left="245"/>
              <w:rPr>
                <w:color w:val="000000"/>
                <w:szCs w:val="24"/>
              </w:rPr>
            </w:pPr>
            <w:r>
              <w:rPr>
                <w:color w:val="000000"/>
                <w:szCs w:val="24"/>
              </w:rPr>
              <w:t>XXX</w:t>
            </w:r>
          </w:p>
        </w:tc>
        <w:tc>
          <w:tcPr>
            <w:tcW w:w="1390" w:type="dxa"/>
            <w:tcBorders>
              <w:left w:val="single" w:sz="6" w:space="0" w:color="auto"/>
              <w:bottom w:val="single" w:sz="18" w:space="0" w:color="auto"/>
              <w:right w:val="single" w:sz="18" w:space="0" w:color="auto"/>
            </w:tcBorders>
          </w:tcPr>
          <w:p w:rsidR="00F130F3" w:rsidRPr="0090028A" w:rsidRDefault="00F130F3" w:rsidP="00511B1F">
            <w:pPr>
              <w:tabs>
                <w:tab w:val="left" w:pos="355"/>
              </w:tabs>
              <w:ind w:left="90" w:hanging="126"/>
              <w:rPr>
                <w:color w:val="000000"/>
                <w:szCs w:val="24"/>
              </w:rPr>
            </w:pPr>
            <w:r w:rsidRPr="0090028A">
              <w:rPr>
                <w:color w:val="000000"/>
                <w:szCs w:val="24"/>
              </w:rPr>
              <w:t>22.</w:t>
            </w:r>
            <w:r w:rsidRPr="0090028A">
              <w:rPr>
                <w:color w:val="000000"/>
                <w:szCs w:val="24"/>
              </w:rPr>
              <w:tab/>
              <w:t>Price</w:t>
            </w:r>
          </w:p>
        </w:tc>
      </w:tr>
    </w:tbl>
    <w:p w:rsidR="00F130F3" w:rsidRDefault="00F130F3" w:rsidP="00F130F3">
      <w:pPr>
        <w:tabs>
          <w:tab w:val="center" w:pos="5400"/>
          <w:tab w:val="right" w:pos="9810"/>
        </w:tabs>
        <w:ind w:left="-90"/>
        <w:rPr>
          <w:color w:val="000000"/>
          <w:sz w:val="16"/>
        </w:rPr>
      </w:pPr>
      <w:r>
        <w:rPr>
          <w:noProof/>
          <w:color w:val="000000"/>
          <w:sz w:val="16"/>
          <w:lang w:eastAsia="zh-CN"/>
        </w:rPr>
        <w:drawing>
          <wp:anchor distT="0" distB="0" distL="114300" distR="114300" simplePos="0" relativeHeight="251659264" behindDoc="0" locked="0" layoutInCell="1" allowOverlap="1" wp14:anchorId="001EE0CA" wp14:editId="3BA2478D">
            <wp:simplePos x="0" y="0"/>
            <wp:positionH relativeFrom="column">
              <wp:posOffset>5043170</wp:posOffset>
            </wp:positionH>
            <wp:positionV relativeFrom="paragraph">
              <wp:posOffset>8890</wp:posOffset>
            </wp:positionV>
            <wp:extent cx="118745" cy="116840"/>
            <wp:effectExtent l="0" t="0" r="0" b="0"/>
            <wp:wrapNone/>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8745" cy="11684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sz w:val="16"/>
        </w:rPr>
        <w:t xml:space="preserve">Technical Report Form </w:t>
      </w:r>
      <w:r>
        <w:rPr>
          <w:caps/>
          <w:color w:val="000000"/>
          <w:sz w:val="16"/>
        </w:rPr>
        <w:t>dot f</w:t>
      </w:r>
      <w:r>
        <w:rPr>
          <w:color w:val="000000"/>
          <w:sz w:val="16"/>
        </w:rPr>
        <w:t xml:space="preserve"> 1700.7  (8-72)</w:t>
      </w:r>
      <w:r>
        <w:rPr>
          <w:color w:val="000000"/>
          <w:sz w:val="16"/>
        </w:rPr>
        <w:tab/>
        <w:t>Reproduction of completed page authorized</w:t>
      </w:r>
      <w:r>
        <w:rPr>
          <w:color w:val="000000"/>
          <w:sz w:val="16"/>
        </w:rPr>
        <w:tab/>
      </w:r>
      <w:r>
        <w:t xml:space="preserve"> </w:t>
      </w:r>
      <w:r>
        <w:rPr>
          <w:color w:val="000000"/>
          <w:sz w:val="16"/>
        </w:rPr>
        <w:t>Printed on recycled paper</w:t>
      </w:r>
    </w:p>
    <w:p w:rsidR="00F130F3" w:rsidRDefault="00F130F3" w:rsidP="00511B1F">
      <w:pPr>
        <w:jc w:val="center"/>
        <w:rPr>
          <w:b/>
          <w:sz w:val="32"/>
          <w:szCs w:val="32"/>
        </w:rPr>
        <w:sectPr w:rsidR="00F130F3" w:rsidSect="00AB3424">
          <w:footerReference w:type="default" r:id="rId17"/>
          <w:pgSz w:w="12240" w:h="15840"/>
          <w:pgMar w:top="1440" w:right="1440" w:bottom="1440" w:left="1440" w:header="720" w:footer="720" w:gutter="0"/>
          <w:pgNumType w:start="1"/>
          <w:cols w:space="720"/>
          <w:docGrid w:linePitch="360"/>
        </w:sectPr>
      </w:pPr>
    </w:p>
    <w:tbl>
      <w:tblPr>
        <w:tblStyle w:val="TableGrid"/>
        <w:tblW w:w="13372" w:type="dxa"/>
        <w:tblLayout w:type="fixed"/>
        <w:tblLook w:val="01E0" w:firstRow="1" w:lastRow="1" w:firstColumn="1" w:lastColumn="1" w:noHBand="0" w:noVBand="0"/>
      </w:tblPr>
      <w:tblGrid>
        <w:gridCol w:w="841"/>
        <w:gridCol w:w="180"/>
        <w:gridCol w:w="1624"/>
        <w:gridCol w:w="109"/>
        <w:gridCol w:w="1189"/>
        <w:gridCol w:w="1735"/>
        <w:gridCol w:w="180"/>
        <w:gridCol w:w="825"/>
        <w:gridCol w:w="850"/>
        <w:gridCol w:w="155"/>
        <w:gridCol w:w="1643"/>
        <w:gridCol w:w="182"/>
        <w:gridCol w:w="1005"/>
        <w:gridCol w:w="1552"/>
        <w:gridCol w:w="547"/>
        <w:gridCol w:w="92"/>
        <w:gridCol w:w="663"/>
      </w:tblGrid>
      <w:tr w:rsidR="00F130F3" w:rsidTr="00F130F3">
        <w:trPr>
          <w:trHeight w:val="491"/>
        </w:trPr>
        <w:tc>
          <w:tcPr>
            <w:tcW w:w="13372" w:type="dxa"/>
            <w:gridSpan w:val="17"/>
            <w:tcBorders>
              <w:top w:val="double" w:sz="6" w:space="0" w:color="auto"/>
              <w:left w:val="double" w:sz="6" w:space="0" w:color="auto"/>
              <w:right w:val="double" w:sz="6" w:space="0" w:color="auto"/>
            </w:tcBorders>
            <w:shd w:val="clear" w:color="auto" w:fill="C0C0C0"/>
            <w:vAlign w:val="center"/>
          </w:tcPr>
          <w:p w:rsidR="00F130F3" w:rsidRPr="00421634" w:rsidRDefault="00F130F3" w:rsidP="00511B1F">
            <w:pPr>
              <w:jc w:val="center"/>
              <w:rPr>
                <w:b/>
                <w:sz w:val="32"/>
                <w:szCs w:val="32"/>
              </w:rPr>
            </w:pPr>
            <w:r w:rsidRPr="00421634">
              <w:rPr>
                <w:b/>
                <w:sz w:val="32"/>
                <w:szCs w:val="32"/>
              </w:rPr>
              <w:lastRenderedPageBreak/>
              <w:t>SI* (MODERN METRIC) CONVERSION FACTORS</w:t>
            </w:r>
          </w:p>
        </w:tc>
      </w:tr>
      <w:tr w:rsidR="00F130F3" w:rsidTr="00F130F3">
        <w:trPr>
          <w:trHeight w:val="369"/>
        </w:trPr>
        <w:tc>
          <w:tcPr>
            <w:tcW w:w="6683" w:type="dxa"/>
            <w:gridSpan w:val="8"/>
            <w:tcBorders>
              <w:left w:val="double" w:sz="6" w:space="0" w:color="auto"/>
              <w:bottom w:val="single" w:sz="4" w:space="0" w:color="auto"/>
              <w:right w:val="double" w:sz="6" w:space="0" w:color="auto"/>
            </w:tcBorders>
            <w:vAlign w:val="center"/>
          </w:tcPr>
          <w:p w:rsidR="00F130F3" w:rsidRPr="00421634" w:rsidRDefault="00F130F3" w:rsidP="00511B1F">
            <w:pPr>
              <w:jc w:val="center"/>
              <w:rPr>
                <w:b/>
                <w:szCs w:val="24"/>
              </w:rPr>
            </w:pPr>
            <w:r w:rsidRPr="00421634">
              <w:rPr>
                <w:b/>
                <w:szCs w:val="24"/>
              </w:rPr>
              <w:t>APPROXIMATE CONVERSIONS TO SI UNITS</w:t>
            </w:r>
          </w:p>
        </w:tc>
        <w:tc>
          <w:tcPr>
            <w:tcW w:w="6688" w:type="dxa"/>
            <w:gridSpan w:val="9"/>
            <w:tcBorders>
              <w:left w:val="double" w:sz="6" w:space="0" w:color="auto"/>
              <w:bottom w:val="single" w:sz="4" w:space="0" w:color="auto"/>
              <w:right w:val="double" w:sz="6" w:space="0" w:color="auto"/>
            </w:tcBorders>
            <w:vAlign w:val="center"/>
          </w:tcPr>
          <w:p w:rsidR="00F130F3" w:rsidRPr="00421634" w:rsidRDefault="00F130F3" w:rsidP="00511B1F">
            <w:pPr>
              <w:jc w:val="center"/>
              <w:rPr>
                <w:b/>
                <w:szCs w:val="24"/>
              </w:rPr>
            </w:pPr>
            <w:r w:rsidRPr="00421634">
              <w:rPr>
                <w:b/>
                <w:szCs w:val="24"/>
              </w:rPr>
              <w:t>APPROXIMATE CONVERSIONS FROM SI UNITS</w:t>
            </w:r>
          </w:p>
        </w:tc>
      </w:tr>
      <w:tr w:rsidR="00F130F3" w:rsidTr="00F130F3">
        <w:trPr>
          <w:trHeight w:val="293"/>
        </w:trPr>
        <w:tc>
          <w:tcPr>
            <w:tcW w:w="1021" w:type="dxa"/>
            <w:gridSpan w:val="2"/>
            <w:tcBorders>
              <w:left w:val="double" w:sz="6" w:space="0" w:color="auto"/>
              <w:bottom w:val="single" w:sz="4" w:space="0" w:color="auto"/>
              <w:right w:val="nil"/>
            </w:tcBorders>
            <w:vAlign w:val="center"/>
          </w:tcPr>
          <w:p w:rsidR="00F130F3" w:rsidRPr="0090028A" w:rsidRDefault="00F130F3" w:rsidP="00511B1F">
            <w:pPr>
              <w:jc w:val="center"/>
              <w:rPr>
                <w:szCs w:val="24"/>
              </w:rPr>
            </w:pPr>
            <w:r w:rsidRPr="0090028A">
              <w:rPr>
                <w:szCs w:val="24"/>
              </w:rPr>
              <w:t>Symbol</w:t>
            </w:r>
          </w:p>
        </w:tc>
        <w:tc>
          <w:tcPr>
            <w:tcW w:w="1624" w:type="dxa"/>
            <w:tcBorders>
              <w:left w:val="nil"/>
              <w:bottom w:val="single" w:sz="4" w:space="0" w:color="auto"/>
              <w:right w:val="nil"/>
            </w:tcBorders>
            <w:vAlign w:val="center"/>
          </w:tcPr>
          <w:p w:rsidR="00F130F3" w:rsidRPr="0090028A" w:rsidRDefault="00F130F3" w:rsidP="00511B1F">
            <w:pPr>
              <w:jc w:val="center"/>
              <w:rPr>
                <w:szCs w:val="24"/>
              </w:rPr>
            </w:pPr>
            <w:r w:rsidRPr="0090028A">
              <w:rPr>
                <w:szCs w:val="24"/>
              </w:rPr>
              <w:t>When You Know</w:t>
            </w:r>
          </w:p>
        </w:tc>
        <w:tc>
          <w:tcPr>
            <w:tcW w:w="1297" w:type="dxa"/>
            <w:gridSpan w:val="2"/>
            <w:tcBorders>
              <w:left w:val="nil"/>
              <w:bottom w:val="single" w:sz="4" w:space="0" w:color="auto"/>
              <w:right w:val="nil"/>
            </w:tcBorders>
            <w:vAlign w:val="center"/>
          </w:tcPr>
          <w:p w:rsidR="00F130F3" w:rsidRPr="0090028A" w:rsidRDefault="00F130F3" w:rsidP="00511B1F">
            <w:pPr>
              <w:jc w:val="center"/>
              <w:rPr>
                <w:szCs w:val="24"/>
              </w:rPr>
            </w:pPr>
            <w:r w:rsidRPr="0090028A">
              <w:rPr>
                <w:szCs w:val="24"/>
              </w:rPr>
              <w:t>Multiply By</w:t>
            </w:r>
          </w:p>
        </w:tc>
        <w:tc>
          <w:tcPr>
            <w:tcW w:w="1735" w:type="dxa"/>
            <w:tcBorders>
              <w:left w:val="nil"/>
              <w:bottom w:val="single" w:sz="4" w:space="0" w:color="auto"/>
              <w:right w:val="nil"/>
            </w:tcBorders>
            <w:vAlign w:val="center"/>
          </w:tcPr>
          <w:p w:rsidR="00F130F3" w:rsidRPr="0090028A" w:rsidRDefault="00F130F3" w:rsidP="00511B1F">
            <w:pPr>
              <w:jc w:val="center"/>
              <w:rPr>
                <w:szCs w:val="24"/>
              </w:rPr>
            </w:pPr>
            <w:r w:rsidRPr="0090028A">
              <w:rPr>
                <w:szCs w:val="24"/>
              </w:rPr>
              <w:t>To Find</w:t>
            </w:r>
          </w:p>
        </w:tc>
        <w:tc>
          <w:tcPr>
            <w:tcW w:w="1004" w:type="dxa"/>
            <w:gridSpan w:val="2"/>
            <w:tcBorders>
              <w:left w:val="nil"/>
              <w:bottom w:val="single" w:sz="4" w:space="0" w:color="auto"/>
              <w:right w:val="double" w:sz="6" w:space="0" w:color="auto"/>
            </w:tcBorders>
            <w:vAlign w:val="center"/>
          </w:tcPr>
          <w:p w:rsidR="00F130F3" w:rsidRPr="0090028A" w:rsidRDefault="00F130F3" w:rsidP="00511B1F">
            <w:pPr>
              <w:jc w:val="center"/>
              <w:rPr>
                <w:szCs w:val="24"/>
              </w:rPr>
            </w:pPr>
            <w:r w:rsidRPr="0090028A">
              <w:rPr>
                <w:szCs w:val="24"/>
              </w:rPr>
              <w:t>Symbol</w:t>
            </w:r>
          </w:p>
        </w:tc>
        <w:tc>
          <w:tcPr>
            <w:tcW w:w="1005" w:type="dxa"/>
            <w:gridSpan w:val="2"/>
            <w:tcBorders>
              <w:left w:val="double" w:sz="6" w:space="0" w:color="auto"/>
              <w:bottom w:val="single" w:sz="4" w:space="0" w:color="auto"/>
              <w:right w:val="nil"/>
            </w:tcBorders>
            <w:vAlign w:val="center"/>
          </w:tcPr>
          <w:p w:rsidR="00F130F3" w:rsidRPr="0090028A" w:rsidRDefault="00F130F3" w:rsidP="00511B1F">
            <w:pPr>
              <w:jc w:val="center"/>
              <w:rPr>
                <w:szCs w:val="24"/>
              </w:rPr>
            </w:pPr>
            <w:r w:rsidRPr="0090028A">
              <w:rPr>
                <w:szCs w:val="24"/>
              </w:rPr>
              <w:t>Symbol</w:t>
            </w:r>
          </w:p>
        </w:tc>
        <w:tc>
          <w:tcPr>
            <w:tcW w:w="1643" w:type="dxa"/>
            <w:tcBorders>
              <w:left w:val="nil"/>
              <w:bottom w:val="single" w:sz="4" w:space="0" w:color="auto"/>
              <w:right w:val="nil"/>
            </w:tcBorders>
            <w:vAlign w:val="center"/>
          </w:tcPr>
          <w:p w:rsidR="00F130F3" w:rsidRPr="0090028A" w:rsidRDefault="00F130F3" w:rsidP="00511B1F">
            <w:pPr>
              <w:jc w:val="center"/>
              <w:rPr>
                <w:szCs w:val="24"/>
              </w:rPr>
            </w:pPr>
            <w:r w:rsidRPr="0090028A">
              <w:rPr>
                <w:szCs w:val="24"/>
              </w:rPr>
              <w:t>When You Know</w:t>
            </w:r>
          </w:p>
        </w:tc>
        <w:tc>
          <w:tcPr>
            <w:tcW w:w="1187" w:type="dxa"/>
            <w:gridSpan w:val="2"/>
            <w:tcBorders>
              <w:left w:val="nil"/>
              <w:bottom w:val="single" w:sz="4" w:space="0" w:color="auto"/>
              <w:right w:val="nil"/>
            </w:tcBorders>
            <w:vAlign w:val="center"/>
          </w:tcPr>
          <w:p w:rsidR="00F130F3" w:rsidRPr="0090028A" w:rsidRDefault="00F130F3" w:rsidP="00511B1F">
            <w:pPr>
              <w:jc w:val="center"/>
              <w:rPr>
                <w:szCs w:val="24"/>
              </w:rPr>
            </w:pPr>
            <w:r w:rsidRPr="0090028A">
              <w:rPr>
                <w:szCs w:val="24"/>
              </w:rPr>
              <w:t>Multiply By</w:t>
            </w:r>
          </w:p>
        </w:tc>
        <w:tc>
          <w:tcPr>
            <w:tcW w:w="1552" w:type="dxa"/>
            <w:tcBorders>
              <w:left w:val="nil"/>
              <w:bottom w:val="single" w:sz="4" w:space="0" w:color="auto"/>
              <w:right w:val="nil"/>
            </w:tcBorders>
            <w:vAlign w:val="center"/>
          </w:tcPr>
          <w:p w:rsidR="00F130F3" w:rsidRPr="0090028A" w:rsidRDefault="00F130F3" w:rsidP="00511B1F">
            <w:pPr>
              <w:jc w:val="center"/>
              <w:rPr>
                <w:szCs w:val="24"/>
              </w:rPr>
            </w:pPr>
            <w:r w:rsidRPr="0090028A">
              <w:rPr>
                <w:szCs w:val="24"/>
              </w:rPr>
              <w:t>To Find</w:t>
            </w:r>
          </w:p>
        </w:tc>
        <w:tc>
          <w:tcPr>
            <w:tcW w:w="1300" w:type="dxa"/>
            <w:gridSpan w:val="3"/>
            <w:tcBorders>
              <w:left w:val="nil"/>
              <w:bottom w:val="single" w:sz="4" w:space="0" w:color="auto"/>
              <w:right w:val="double" w:sz="6" w:space="0" w:color="auto"/>
            </w:tcBorders>
            <w:vAlign w:val="center"/>
          </w:tcPr>
          <w:p w:rsidR="00F130F3" w:rsidRPr="0090028A" w:rsidRDefault="00F130F3" w:rsidP="00511B1F">
            <w:pPr>
              <w:jc w:val="center"/>
              <w:rPr>
                <w:szCs w:val="24"/>
              </w:rPr>
            </w:pPr>
            <w:r w:rsidRPr="0090028A">
              <w:rPr>
                <w:szCs w:val="24"/>
              </w:rPr>
              <w:t>Symbol</w:t>
            </w:r>
          </w:p>
        </w:tc>
      </w:tr>
      <w:tr w:rsidR="00F130F3" w:rsidTr="00F130F3">
        <w:trPr>
          <w:trHeight w:val="391"/>
        </w:trPr>
        <w:tc>
          <w:tcPr>
            <w:tcW w:w="6683" w:type="dxa"/>
            <w:gridSpan w:val="8"/>
            <w:tcBorders>
              <w:top w:val="single" w:sz="4" w:space="0" w:color="auto"/>
              <w:left w:val="double" w:sz="6" w:space="0" w:color="auto"/>
              <w:bottom w:val="nil"/>
              <w:right w:val="double" w:sz="6" w:space="0" w:color="auto"/>
            </w:tcBorders>
            <w:vAlign w:val="center"/>
          </w:tcPr>
          <w:p w:rsidR="00F130F3" w:rsidRPr="0090028A" w:rsidRDefault="00F130F3" w:rsidP="00511B1F">
            <w:pPr>
              <w:jc w:val="center"/>
              <w:rPr>
                <w:b/>
                <w:szCs w:val="24"/>
                <w:u w:val="single"/>
              </w:rPr>
            </w:pPr>
            <w:r w:rsidRPr="0090028A">
              <w:rPr>
                <w:b/>
                <w:szCs w:val="24"/>
                <w:u w:val="single"/>
              </w:rPr>
              <w:t>LENGTH</w:t>
            </w:r>
          </w:p>
        </w:tc>
        <w:tc>
          <w:tcPr>
            <w:tcW w:w="6688" w:type="dxa"/>
            <w:gridSpan w:val="9"/>
            <w:tcBorders>
              <w:top w:val="single" w:sz="4" w:space="0" w:color="auto"/>
              <w:left w:val="double" w:sz="6" w:space="0" w:color="auto"/>
              <w:bottom w:val="nil"/>
              <w:right w:val="double" w:sz="6" w:space="0" w:color="auto"/>
            </w:tcBorders>
            <w:vAlign w:val="center"/>
          </w:tcPr>
          <w:p w:rsidR="00F130F3" w:rsidRPr="0090028A" w:rsidRDefault="00F130F3" w:rsidP="00511B1F">
            <w:pPr>
              <w:jc w:val="center"/>
              <w:rPr>
                <w:szCs w:val="24"/>
              </w:rPr>
            </w:pPr>
            <w:r w:rsidRPr="0090028A">
              <w:rPr>
                <w:b/>
                <w:szCs w:val="24"/>
                <w:u w:val="single"/>
              </w:rPr>
              <w:t>LENGTH</w:t>
            </w:r>
          </w:p>
        </w:tc>
      </w:tr>
      <w:tr w:rsidR="00F130F3" w:rsidTr="00F130F3">
        <w:trPr>
          <w:trHeight w:val="225"/>
        </w:trPr>
        <w:tc>
          <w:tcPr>
            <w:tcW w:w="841" w:type="dxa"/>
            <w:tcBorders>
              <w:top w:val="nil"/>
              <w:left w:val="double" w:sz="6" w:space="0" w:color="auto"/>
              <w:bottom w:val="nil"/>
              <w:right w:val="nil"/>
            </w:tcBorders>
            <w:vAlign w:val="center"/>
          </w:tcPr>
          <w:p w:rsidR="00F130F3" w:rsidRPr="0090028A" w:rsidRDefault="00F130F3" w:rsidP="00511B1F">
            <w:pPr>
              <w:rPr>
                <w:szCs w:val="24"/>
              </w:rPr>
            </w:pPr>
            <w:r w:rsidRPr="0090028A">
              <w:rPr>
                <w:szCs w:val="24"/>
              </w:rPr>
              <w:t xml:space="preserve">  in</w:t>
            </w:r>
          </w:p>
        </w:tc>
        <w:tc>
          <w:tcPr>
            <w:tcW w:w="1913" w:type="dxa"/>
            <w:gridSpan w:val="3"/>
            <w:tcBorders>
              <w:top w:val="nil"/>
              <w:left w:val="nil"/>
              <w:bottom w:val="nil"/>
              <w:right w:val="nil"/>
            </w:tcBorders>
            <w:vAlign w:val="center"/>
          </w:tcPr>
          <w:p w:rsidR="00F130F3" w:rsidRPr="0090028A" w:rsidRDefault="00F130F3" w:rsidP="00511B1F">
            <w:pPr>
              <w:rPr>
                <w:szCs w:val="24"/>
              </w:rPr>
            </w:pPr>
            <w:r w:rsidRPr="0090028A">
              <w:rPr>
                <w:szCs w:val="24"/>
              </w:rPr>
              <w:t>inches</w:t>
            </w:r>
          </w:p>
        </w:tc>
        <w:tc>
          <w:tcPr>
            <w:tcW w:w="1189" w:type="dxa"/>
            <w:tcBorders>
              <w:top w:val="nil"/>
              <w:left w:val="nil"/>
              <w:bottom w:val="nil"/>
              <w:right w:val="nil"/>
            </w:tcBorders>
            <w:vAlign w:val="center"/>
          </w:tcPr>
          <w:p w:rsidR="00F130F3" w:rsidRPr="0090028A" w:rsidRDefault="00F130F3" w:rsidP="00511B1F">
            <w:pPr>
              <w:rPr>
                <w:szCs w:val="24"/>
              </w:rPr>
            </w:pPr>
            <w:r w:rsidRPr="0090028A">
              <w:rPr>
                <w:szCs w:val="24"/>
              </w:rPr>
              <w:t>25.4</w:t>
            </w:r>
          </w:p>
        </w:tc>
        <w:tc>
          <w:tcPr>
            <w:tcW w:w="1915" w:type="dxa"/>
            <w:gridSpan w:val="2"/>
            <w:tcBorders>
              <w:top w:val="nil"/>
              <w:left w:val="nil"/>
              <w:bottom w:val="nil"/>
              <w:right w:val="nil"/>
            </w:tcBorders>
            <w:vAlign w:val="center"/>
          </w:tcPr>
          <w:p w:rsidR="00F130F3" w:rsidRPr="0090028A" w:rsidRDefault="00F130F3" w:rsidP="00511B1F">
            <w:pPr>
              <w:rPr>
                <w:szCs w:val="24"/>
              </w:rPr>
            </w:pPr>
            <w:r w:rsidRPr="0090028A">
              <w:rPr>
                <w:szCs w:val="24"/>
              </w:rPr>
              <w:t>millimeters</w:t>
            </w:r>
          </w:p>
        </w:tc>
        <w:tc>
          <w:tcPr>
            <w:tcW w:w="823" w:type="dxa"/>
            <w:tcBorders>
              <w:top w:val="nil"/>
              <w:left w:val="nil"/>
              <w:bottom w:val="nil"/>
              <w:right w:val="double" w:sz="6" w:space="0" w:color="auto"/>
            </w:tcBorders>
            <w:vAlign w:val="center"/>
          </w:tcPr>
          <w:p w:rsidR="00F130F3" w:rsidRPr="0090028A" w:rsidRDefault="00F130F3" w:rsidP="00511B1F">
            <w:pPr>
              <w:rPr>
                <w:szCs w:val="24"/>
              </w:rPr>
            </w:pPr>
            <w:r w:rsidRPr="0090028A">
              <w:rPr>
                <w:szCs w:val="24"/>
              </w:rPr>
              <w:t>mm</w:t>
            </w:r>
          </w:p>
        </w:tc>
        <w:tc>
          <w:tcPr>
            <w:tcW w:w="850" w:type="dxa"/>
            <w:tcBorders>
              <w:top w:val="nil"/>
              <w:left w:val="double" w:sz="6" w:space="0" w:color="auto"/>
              <w:bottom w:val="nil"/>
              <w:right w:val="nil"/>
            </w:tcBorders>
            <w:vAlign w:val="center"/>
          </w:tcPr>
          <w:p w:rsidR="00F130F3" w:rsidRPr="0090028A" w:rsidRDefault="00F130F3" w:rsidP="00511B1F">
            <w:pPr>
              <w:rPr>
                <w:szCs w:val="24"/>
              </w:rPr>
            </w:pPr>
            <w:r w:rsidRPr="0090028A">
              <w:rPr>
                <w:szCs w:val="24"/>
              </w:rPr>
              <w:t xml:space="preserve">  mm</w:t>
            </w:r>
          </w:p>
        </w:tc>
        <w:tc>
          <w:tcPr>
            <w:tcW w:w="1980" w:type="dxa"/>
            <w:gridSpan w:val="3"/>
            <w:tcBorders>
              <w:top w:val="nil"/>
              <w:left w:val="nil"/>
              <w:bottom w:val="nil"/>
              <w:right w:val="nil"/>
            </w:tcBorders>
            <w:vAlign w:val="center"/>
          </w:tcPr>
          <w:p w:rsidR="00F130F3" w:rsidRPr="0090028A" w:rsidRDefault="00F130F3" w:rsidP="00511B1F">
            <w:pPr>
              <w:rPr>
                <w:szCs w:val="24"/>
              </w:rPr>
            </w:pPr>
            <w:r w:rsidRPr="0090028A">
              <w:rPr>
                <w:szCs w:val="24"/>
              </w:rPr>
              <w:t>millimeters</w:t>
            </w:r>
          </w:p>
        </w:tc>
        <w:tc>
          <w:tcPr>
            <w:tcW w:w="1005" w:type="dxa"/>
            <w:tcBorders>
              <w:top w:val="nil"/>
              <w:left w:val="nil"/>
              <w:bottom w:val="nil"/>
              <w:right w:val="nil"/>
            </w:tcBorders>
            <w:vAlign w:val="center"/>
          </w:tcPr>
          <w:p w:rsidR="00F130F3" w:rsidRPr="0090028A" w:rsidRDefault="00F130F3" w:rsidP="00511B1F">
            <w:pPr>
              <w:rPr>
                <w:szCs w:val="24"/>
              </w:rPr>
            </w:pPr>
            <w:r w:rsidRPr="0090028A">
              <w:rPr>
                <w:szCs w:val="24"/>
              </w:rPr>
              <w:t>0.039</w:t>
            </w:r>
          </w:p>
        </w:tc>
        <w:tc>
          <w:tcPr>
            <w:tcW w:w="2099" w:type="dxa"/>
            <w:gridSpan w:val="2"/>
            <w:tcBorders>
              <w:top w:val="nil"/>
              <w:left w:val="nil"/>
              <w:bottom w:val="nil"/>
              <w:right w:val="nil"/>
            </w:tcBorders>
            <w:vAlign w:val="center"/>
          </w:tcPr>
          <w:p w:rsidR="00F130F3" w:rsidRPr="0090028A" w:rsidRDefault="00F130F3" w:rsidP="00511B1F">
            <w:pPr>
              <w:rPr>
                <w:szCs w:val="24"/>
              </w:rPr>
            </w:pPr>
            <w:r w:rsidRPr="0090028A">
              <w:rPr>
                <w:szCs w:val="24"/>
              </w:rPr>
              <w:t>inches</w:t>
            </w:r>
          </w:p>
        </w:tc>
        <w:tc>
          <w:tcPr>
            <w:tcW w:w="752" w:type="dxa"/>
            <w:gridSpan w:val="2"/>
            <w:tcBorders>
              <w:top w:val="nil"/>
              <w:left w:val="nil"/>
              <w:bottom w:val="nil"/>
              <w:right w:val="double" w:sz="6" w:space="0" w:color="auto"/>
            </w:tcBorders>
            <w:vAlign w:val="center"/>
          </w:tcPr>
          <w:p w:rsidR="00F130F3" w:rsidRPr="0090028A" w:rsidRDefault="00F130F3" w:rsidP="00511B1F">
            <w:pPr>
              <w:rPr>
                <w:szCs w:val="24"/>
              </w:rPr>
            </w:pPr>
            <w:r w:rsidRPr="0090028A">
              <w:rPr>
                <w:szCs w:val="24"/>
              </w:rPr>
              <w:t>in</w:t>
            </w:r>
          </w:p>
        </w:tc>
      </w:tr>
      <w:tr w:rsidR="00F130F3" w:rsidTr="00F130F3">
        <w:trPr>
          <w:trHeight w:val="225"/>
        </w:trPr>
        <w:tc>
          <w:tcPr>
            <w:tcW w:w="841" w:type="dxa"/>
            <w:tcBorders>
              <w:top w:val="nil"/>
              <w:left w:val="double" w:sz="6" w:space="0" w:color="auto"/>
              <w:bottom w:val="nil"/>
              <w:right w:val="nil"/>
            </w:tcBorders>
            <w:vAlign w:val="center"/>
          </w:tcPr>
          <w:p w:rsidR="00F130F3" w:rsidRPr="0090028A" w:rsidRDefault="00F130F3" w:rsidP="00511B1F">
            <w:pPr>
              <w:rPr>
                <w:szCs w:val="24"/>
              </w:rPr>
            </w:pPr>
            <w:r w:rsidRPr="0090028A">
              <w:rPr>
                <w:szCs w:val="24"/>
              </w:rPr>
              <w:t xml:space="preserve">  ft</w:t>
            </w:r>
          </w:p>
        </w:tc>
        <w:tc>
          <w:tcPr>
            <w:tcW w:w="1913" w:type="dxa"/>
            <w:gridSpan w:val="3"/>
            <w:tcBorders>
              <w:top w:val="nil"/>
              <w:left w:val="nil"/>
              <w:bottom w:val="nil"/>
              <w:right w:val="nil"/>
            </w:tcBorders>
            <w:vAlign w:val="center"/>
          </w:tcPr>
          <w:p w:rsidR="00F130F3" w:rsidRPr="0090028A" w:rsidRDefault="00F130F3" w:rsidP="00511B1F">
            <w:pPr>
              <w:rPr>
                <w:szCs w:val="24"/>
              </w:rPr>
            </w:pPr>
            <w:r w:rsidRPr="0090028A">
              <w:rPr>
                <w:szCs w:val="24"/>
              </w:rPr>
              <w:t>feet</w:t>
            </w:r>
          </w:p>
        </w:tc>
        <w:tc>
          <w:tcPr>
            <w:tcW w:w="1189" w:type="dxa"/>
            <w:tcBorders>
              <w:top w:val="nil"/>
              <w:left w:val="nil"/>
              <w:bottom w:val="nil"/>
              <w:right w:val="nil"/>
            </w:tcBorders>
            <w:vAlign w:val="center"/>
          </w:tcPr>
          <w:p w:rsidR="00F130F3" w:rsidRPr="0090028A" w:rsidRDefault="00F130F3" w:rsidP="00511B1F">
            <w:pPr>
              <w:rPr>
                <w:szCs w:val="24"/>
              </w:rPr>
            </w:pPr>
            <w:r w:rsidRPr="0090028A">
              <w:rPr>
                <w:szCs w:val="24"/>
              </w:rPr>
              <w:t>0.305</w:t>
            </w:r>
          </w:p>
        </w:tc>
        <w:tc>
          <w:tcPr>
            <w:tcW w:w="1915" w:type="dxa"/>
            <w:gridSpan w:val="2"/>
            <w:tcBorders>
              <w:top w:val="nil"/>
              <w:left w:val="nil"/>
              <w:bottom w:val="nil"/>
              <w:right w:val="nil"/>
            </w:tcBorders>
            <w:vAlign w:val="center"/>
          </w:tcPr>
          <w:p w:rsidR="00F130F3" w:rsidRPr="0090028A" w:rsidRDefault="00F130F3" w:rsidP="00511B1F">
            <w:pPr>
              <w:rPr>
                <w:szCs w:val="24"/>
              </w:rPr>
            </w:pPr>
            <w:r w:rsidRPr="0090028A">
              <w:rPr>
                <w:szCs w:val="24"/>
              </w:rPr>
              <w:t>meters</w:t>
            </w:r>
          </w:p>
        </w:tc>
        <w:tc>
          <w:tcPr>
            <w:tcW w:w="823" w:type="dxa"/>
            <w:tcBorders>
              <w:top w:val="nil"/>
              <w:left w:val="nil"/>
              <w:bottom w:val="nil"/>
              <w:right w:val="double" w:sz="6" w:space="0" w:color="auto"/>
            </w:tcBorders>
            <w:vAlign w:val="center"/>
          </w:tcPr>
          <w:p w:rsidR="00F130F3" w:rsidRPr="0090028A" w:rsidRDefault="00F130F3" w:rsidP="00511B1F">
            <w:pPr>
              <w:rPr>
                <w:szCs w:val="24"/>
              </w:rPr>
            </w:pPr>
            <w:r w:rsidRPr="0090028A">
              <w:rPr>
                <w:szCs w:val="24"/>
              </w:rPr>
              <w:t>m</w:t>
            </w:r>
          </w:p>
        </w:tc>
        <w:tc>
          <w:tcPr>
            <w:tcW w:w="850" w:type="dxa"/>
            <w:tcBorders>
              <w:top w:val="nil"/>
              <w:left w:val="double" w:sz="6" w:space="0" w:color="auto"/>
              <w:bottom w:val="nil"/>
              <w:right w:val="nil"/>
            </w:tcBorders>
            <w:vAlign w:val="center"/>
          </w:tcPr>
          <w:p w:rsidR="00F130F3" w:rsidRPr="0090028A" w:rsidRDefault="00F130F3" w:rsidP="00511B1F">
            <w:pPr>
              <w:rPr>
                <w:szCs w:val="24"/>
              </w:rPr>
            </w:pPr>
            <w:r w:rsidRPr="0090028A">
              <w:rPr>
                <w:szCs w:val="24"/>
              </w:rPr>
              <w:t xml:space="preserve">  m</w:t>
            </w:r>
          </w:p>
        </w:tc>
        <w:tc>
          <w:tcPr>
            <w:tcW w:w="1980" w:type="dxa"/>
            <w:gridSpan w:val="3"/>
            <w:tcBorders>
              <w:top w:val="nil"/>
              <w:left w:val="nil"/>
              <w:bottom w:val="nil"/>
              <w:right w:val="nil"/>
            </w:tcBorders>
            <w:vAlign w:val="center"/>
          </w:tcPr>
          <w:p w:rsidR="00F130F3" w:rsidRPr="0090028A" w:rsidRDefault="00F130F3" w:rsidP="00511B1F">
            <w:pPr>
              <w:rPr>
                <w:szCs w:val="24"/>
              </w:rPr>
            </w:pPr>
            <w:r w:rsidRPr="0090028A">
              <w:rPr>
                <w:szCs w:val="24"/>
              </w:rPr>
              <w:t>meters</w:t>
            </w:r>
          </w:p>
        </w:tc>
        <w:tc>
          <w:tcPr>
            <w:tcW w:w="1005" w:type="dxa"/>
            <w:tcBorders>
              <w:top w:val="nil"/>
              <w:left w:val="nil"/>
              <w:bottom w:val="nil"/>
              <w:right w:val="nil"/>
            </w:tcBorders>
            <w:vAlign w:val="center"/>
          </w:tcPr>
          <w:p w:rsidR="00F130F3" w:rsidRPr="0090028A" w:rsidRDefault="00F130F3" w:rsidP="00511B1F">
            <w:pPr>
              <w:rPr>
                <w:szCs w:val="24"/>
              </w:rPr>
            </w:pPr>
            <w:r w:rsidRPr="0090028A">
              <w:rPr>
                <w:szCs w:val="24"/>
              </w:rPr>
              <w:t>3.28</w:t>
            </w:r>
          </w:p>
        </w:tc>
        <w:tc>
          <w:tcPr>
            <w:tcW w:w="2099" w:type="dxa"/>
            <w:gridSpan w:val="2"/>
            <w:tcBorders>
              <w:top w:val="nil"/>
              <w:left w:val="nil"/>
              <w:bottom w:val="nil"/>
              <w:right w:val="nil"/>
            </w:tcBorders>
            <w:vAlign w:val="center"/>
          </w:tcPr>
          <w:p w:rsidR="00F130F3" w:rsidRPr="0090028A" w:rsidRDefault="00F130F3" w:rsidP="00511B1F">
            <w:pPr>
              <w:rPr>
                <w:szCs w:val="24"/>
              </w:rPr>
            </w:pPr>
            <w:r w:rsidRPr="0090028A">
              <w:rPr>
                <w:szCs w:val="24"/>
              </w:rPr>
              <w:t>feet</w:t>
            </w:r>
          </w:p>
        </w:tc>
        <w:tc>
          <w:tcPr>
            <w:tcW w:w="752" w:type="dxa"/>
            <w:gridSpan w:val="2"/>
            <w:tcBorders>
              <w:top w:val="nil"/>
              <w:left w:val="nil"/>
              <w:bottom w:val="nil"/>
              <w:right w:val="double" w:sz="6" w:space="0" w:color="auto"/>
            </w:tcBorders>
            <w:vAlign w:val="center"/>
          </w:tcPr>
          <w:p w:rsidR="00F130F3" w:rsidRPr="0090028A" w:rsidRDefault="00F130F3" w:rsidP="00511B1F">
            <w:pPr>
              <w:rPr>
                <w:szCs w:val="24"/>
              </w:rPr>
            </w:pPr>
            <w:r w:rsidRPr="0090028A">
              <w:rPr>
                <w:szCs w:val="24"/>
              </w:rPr>
              <w:t>ft</w:t>
            </w:r>
          </w:p>
        </w:tc>
      </w:tr>
      <w:tr w:rsidR="00F130F3" w:rsidTr="00F130F3">
        <w:trPr>
          <w:trHeight w:val="225"/>
        </w:trPr>
        <w:tc>
          <w:tcPr>
            <w:tcW w:w="841" w:type="dxa"/>
            <w:tcBorders>
              <w:top w:val="nil"/>
              <w:left w:val="double" w:sz="6" w:space="0" w:color="auto"/>
              <w:bottom w:val="nil"/>
              <w:right w:val="nil"/>
            </w:tcBorders>
            <w:vAlign w:val="center"/>
          </w:tcPr>
          <w:p w:rsidR="00F130F3" w:rsidRPr="0090028A" w:rsidRDefault="00F130F3" w:rsidP="00511B1F">
            <w:pPr>
              <w:rPr>
                <w:szCs w:val="24"/>
              </w:rPr>
            </w:pPr>
            <w:r w:rsidRPr="0090028A">
              <w:rPr>
                <w:szCs w:val="24"/>
              </w:rPr>
              <w:t xml:space="preserve">  yd</w:t>
            </w:r>
          </w:p>
        </w:tc>
        <w:tc>
          <w:tcPr>
            <w:tcW w:w="1913" w:type="dxa"/>
            <w:gridSpan w:val="3"/>
            <w:tcBorders>
              <w:top w:val="nil"/>
              <w:left w:val="nil"/>
              <w:bottom w:val="nil"/>
              <w:right w:val="nil"/>
            </w:tcBorders>
            <w:vAlign w:val="center"/>
          </w:tcPr>
          <w:p w:rsidR="00F130F3" w:rsidRPr="0090028A" w:rsidRDefault="00F130F3" w:rsidP="00511B1F">
            <w:pPr>
              <w:rPr>
                <w:szCs w:val="24"/>
              </w:rPr>
            </w:pPr>
            <w:r w:rsidRPr="0090028A">
              <w:rPr>
                <w:szCs w:val="24"/>
              </w:rPr>
              <w:t>yards</w:t>
            </w:r>
          </w:p>
        </w:tc>
        <w:tc>
          <w:tcPr>
            <w:tcW w:w="1189" w:type="dxa"/>
            <w:tcBorders>
              <w:top w:val="nil"/>
              <w:left w:val="nil"/>
              <w:bottom w:val="nil"/>
              <w:right w:val="nil"/>
            </w:tcBorders>
            <w:vAlign w:val="center"/>
          </w:tcPr>
          <w:p w:rsidR="00F130F3" w:rsidRPr="0090028A" w:rsidRDefault="00F130F3" w:rsidP="00511B1F">
            <w:pPr>
              <w:rPr>
                <w:szCs w:val="24"/>
              </w:rPr>
            </w:pPr>
            <w:r w:rsidRPr="0090028A">
              <w:rPr>
                <w:szCs w:val="24"/>
              </w:rPr>
              <w:t>0.914</w:t>
            </w:r>
          </w:p>
        </w:tc>
        <w:tc>
          <w:tcPr>
            <w:tcW w:w="1915" w:type="dxa"/>
            <w:gridSpan w:val="2"/>
            <w:tcBorders>
              <w:top w:val="nil"/>
              <w:left w:val="nil"/>
              <w:bottom w:val="nil"/>
              <w:right w:val="nil"/>
            </w:tcBorders>
            <w:vAlign w:val="center"/>
          </w:tcPr>
          <w:p w:rsidR="00F130F3" w:rsidRPr="0090028A" w:rsidRDefault="00F130F3" w:rsidP="00511B1F">
            <w:pPr>
              <w:rPr>
                <w:szCs w:val="24"/>
              </w:rPr>
            </w:pPr>
            <w:r w:rsidRPr="0090028A">
              <w:rPr>
                <w:szCs w:val="24"/>
              </w:rPr>
              <w:t>meters</w:t>
            </w:r>
          </w:p>
        </w:tc>
        <w:tc>
          <w:tcPr>
            <w:tcW w:w="823" w:type="dxa"/>
            <w:tcBorders>
              <w:top w:val="nil"/>
              <w:left w:val="nil"/>
              <w:bottom w:val="nil"/>
              <w:right w:val="double" w:sz="6" w:space="0" w:color="auto"/>
            </w:tcBorders>
            <w:vAlign w:val="center"/>
          </w:tcPr>
          <w:p w:rsidR="00F130F3" w:rsidRPr="0090028A" w:rsidRDefault="00F130F3" w:rsidP="00511B1F">
            <w:pPr>
              <w:rPr>
                <w:szCs w:val="24"/>
              </w:rPr>
            </w:pPr>
            <w:r w:rsidRPr="0090028A">
              <w:rPr>
                <w:szCs w:val="24"/>
              </w:rPr>
              <w:t>m</w:t>
            </w:r>
          </w:p>
        </w:tc>
        <w:tc>
          <w:tcPr>
            <w:tcW w:w="850" w:type="dxa"/>
            <w:tcBorders>
              <w:top w:val="nil"/>
              <w:left w:val="double" w:sz="6" w:space="0" w:color="auto"/>
              <w:bottom w:val="nil"/>
              <w:right w:val="nil"/>
            </w:tcBorders>
            <w:vAlign w:val="center"/>
          </w:tcPr>
          <w:p w:rsidR="00F130F3" w:rsidRPr="0090028A" w:rsidRDefault="00F130F3" w:rsidP="00511B1F">
            <w:pPr>
              <w:rPr>
                <w:szCs w:val="24"/>
              </w:rPr>
            </w:pPr>
            <w:r w:rsidRPr="0090028A">
              <w:rPr>
                <w:szCs w:val="24"/>
              </w:rPr>
              <w:t xml:space="preserve">  m</w:t>
            </w:r>
          </w:p>
        </w:tc>
        <w:tc>
          <w:tcPr>
            <w:tcW w:w="1980" w:type="dxa"/>
            <w:gridSpan w:val="3"/>
            <w:tcBorders>
              <w:top w:val="nil"/>
              <w:left w:val="nil"/>
              <w:bottom w:val="nil"/>
              <w:right w:val="nil"/>
            </w:tcBorders>
            <w:vAlign w:val="center"/>
          </w:tcPr>
          <w:p w:rsidR="00F130F3" w:rsidRPr="0090028A" w:rsidRDefault="00F130F3" w:rsidP="00511B1F">
            <w:pPr>
              <w:rPr>
                <w:szCs w:val="24"/>
              </w:rPr>
            </w:pPr>
            <w:r w:rsidRPr="0090028A">
              <w:rPr>
                <w:szCs w:val="24"/>
              </w:rPr>
              <w:t>meters</w:t>
            </w:r>
          </w:p>
        </w:tc>
        <w:tc>
          <w:tcPr>
            <w:tcW w:w="1005" w:type="dxa"/>
            <w:tcBorders>
              <w:top w:val="nil"/>
              <w:left w:val="nil"/>
              <w:bottom w:val="nil"/>
              <w:right w:val="nil"/>
            </w:tcBorders>
            <w:vAlign w:val="center"/>
          </w:tcPr>
          <w:p w:rsidR="00F130F3" w:rsidRPr="0090028A" w:rsidRDefault="00F130F3" w:rsidP="00511B1F">
            <w:pPr>
              <w:rPr>
                <w:szCs w:val="24"/>
              </w:rPr>
            </w:pPr>
            <w:r w:rsidRPr="0090028A">
              <w:rPr>
                <w:szCs w:val="24"/>
              </w:rPr>
              <w:t>1.09</w:t>
            </w:r>
          </w:p>
        </w:tc>
        <w:tc>
          <w:tcPr>
            <w:tcW w:w="2099" w:type="dxa"/>
            <w:gridSpan w:val="2"/>
            <w:tcBorders>
              <w:top w:val="nil"/>
              <w:left w:val="nil"/>
              <w:bottom w:val="nil"/>
              <w:right w:val="nil"/>
            </w:tcBorders>
            <w:vAlign w:val="center"/>
          </w:tcPr>
          <w:p w:rsidR="00F130F3" w:rsidRPr="0090028A" w:rsidRDefault="00F130F3" w:rsidP="00511B1F">
            <w:pPr>
              <w:rPr>
                <w:szCs w:val="24"/>
              </w:rPr>
            </w:pPr>
            <w:r w:rsidRPr="0090028A">
              <w:rPr>
                <w:szCs w:val="24"/>
              </w:rPr>
              <w:t>yards</w:t>
            </w:r>
          </w:p>
        </w:tc>
        <w:tc>
          <w:tcPr>
            <w:tcW w:w="752" w:type="dxa"/>
            <w:gridSpan w:val="2"/>
            <w:tcBorders>
              <w:top w:val="nil"/>
              <w:left w:val="nil"/>
              <w:bottom w:val="nil"/>
              <w:right w:val="double" w:sz="6" w:space="0" w:color="auto"/>
            </w:tcBorders>
            <w:vAlign w:val="center"/>
          </w:tcPr>
          <w:p w:rsidR="00F130F3" w:rsidRPr="0090028A" w:rsidRDefault="00F130F3" w:rsidP="00511B1F">
            <w:pPr>
              <w:rPr>
                <w:szCs w:val="24"/>
              </w:rPr>
            </w:pPr>
            <w:r w:rsidRPr="0090028A">
              <w:rPr>
                <w:szCs w:val="24"/>
              </w:rPr>
              <w:t>yd</w:t>
            </w:r>
          </w:p>
        </w:tc>
      </w:tr>
      <w:tr w:rsidR="00F130F3" w:rsidTr="00F130F3">
        <w:trPr>
          <w:trHeight w:val="225"/>
        </w:trPr>
        <w:tc>
          <w:tcPr>
            <w:tcW w:w="841" w:type="dxa"/>
            <w:tcBorders>
              <w:top w:val="nil"/>
              <w:left w:val="double" w:sz="6" w:space="0" w:color="auto"/>
              <w:bottom w:val="nil"/>
              <w:right w:val="nil"/>
            </w:tcBorders>
            <w:vAlign w:val="center"/>
          </w:tcPr>
          <w:p w:rsidR="00F130F3" w:rsidRPr="0090028A" w:rsidRDefault="00F130F3" w:rsidP="00511B1F">
            <w:pPr>
              <w:rPr>
                <w:szCs w:val="24"/>
              </w:rPr>
            </w:pPr>
            <w:r w:rsidRPr="0090028A">
              <w:rPr>
                <w:szCs w:val="24"/>
              </w:rPr>
              <w:t xml:space="preserve">  mi</w:t>
            </w:r>
          </w:p>
        </w:tc>
        <w:tc>
          <w:tcPr>
            <w:tcW w:w="1913" w:type="dxa"/>
            <w:gridSpan w:val="3"/>
            <w:tcBorders>
              <w:top w:val="nil"/>
              <w:left w:val="nil"/>
              <w:bottom w:val="nil"/>
              <w:right w:val="nil"/>
            </w:tcBorders>
            <w:vAlign w:val="center"/>
          </w:tcPr>
          <w:p w:rsidR="00F130F3" w:rsidRPr="0090028A" w:rsidRDefault="00F130F3" w:rsidP="00511B1F">
            <w:pPr>
              <w:rPr>
                <w:szCs w:val="24"/>
              </w:rPr>
            </w:pPr>
            <w:r w:rsidRPr="0090028A">
              <w:rPr>
                <w:szCs w:val="24"/>
              </w:rPr>
              <w:t>miles</w:t>
            </w:r>
          </w:p>
        </w:tc>
        <w:tc>
          <w:tcPr>
            <w:tcW w:w="1189" w:type="dxa"/>
            <w:tcBorders>
              <w:top w:val="nil"/>
              <w:left w:val="nil"/>
              <w:bottom w:val="nil"/>
              <w:right w:val="nil"/>
            </w:tcBorders>
            <w:vAlign w:val="center"/>
          </w:tcPr>
          <w:p w:rsidR="00F130F3" w:rsidRPr="0090028A" w:rsidRDefault="00F130F3" w:rsidP="00511B1F">
            <w:pPr>
              <w:rPr>
                <w:szCs w:val="24"/>
              </w:rPr>
            </w:pPr>
            <w:r w:rsidRPr="0090028A">
              <w:rPr>
                <w:szCs w:val="24"/>
              </w:rPr>
              <w:t>1.61</w:t>
            </w:r>
          </w:p>
        </w:tc>
        <w:tc>
          <w:tcPr>
            <w:tcW w:w="1915" w:type="dxa"/>
            <w:gridSpan w:val="2"/>
            <w:tcBorders>
              <w:top w:val="nil"/>
              <w:left w:val="nil"/>
              <w:bottom w:val="nil"/>
              <w:right w:val="nil"/>
            </w:tcBorders>
            <w:vAlign w:val="center"/>
          </w:tcPr>
          <w:p w:rsidR="00F130F3" w:rsidRPr="0090028A" w:rsidRDefault="00F130F3" w:rsidP="00511B1F">
            <w:pPr>
              <w:rPr>
                <w:szCs w:val="24"/>
              </w:rPr>
            </w:pPr>
            <w:r w:rsidRPr="0090028A">
              <w:rPr>
                <w:szCs w:val="24"/>
              </w:rPr>
              <w:t>kilometers</w:t>
            </w:r>
          </w:p>
        </w:tc>
        <w:tc>
          <w:tcPr>
            <w:tcW w:w="823" w:type="dxa"/>
            <w:tcBorders>
              <w:top w:val="nil"/>
              <w:left w:val="nil"/>
              <w:bottom w:val="nil"/>
              <w:right w:val="double" w:sz="6" w:space="0" w:color="auto"/>
            </w:tcBorders>
            <w:vAlign w:val="center"/>
          </w:tcPr>
          <w:p w:rsidR="00F130F3" w:rsidRPr="0090028A" w:rsidRDefault="00F130F3" w:rsidP="00511B1F">
            <w:pPr>
              <w:rPr>
                <w:szCs w:val="24"/>
              </w:rPr>
            </w:pPr>
            <w:r w:rsidRPr="0090028A">
              <w:rPr>
                <w:szCs w:val="24"/>
              </w:rPr>
              <w:t>km</w:t>
            </w:r>
          </w:p>
        </w:tc>
        <w:tc>
          <w:tcPr>
            <w:tcW w:w="850" w:type="dxa"/>
            <w:tcBorders>
              <w:top w:val="nil"/>
              <w:left w:val="double" w:sz="6" w:space="0" w:color="auto"/>
              <w:bottom w:val="nil"/>
              <w:right w:val="nil"/>
            </w:tcBorders>
            <w:vAlign w:val="center"/>
          </w:tcPr>
          <w:p w:rsidR="00F130F3" w:rsidRPr="0090028A" w:rsidRDefault="00F130F3" w:rsidP="00511B1F">
            <w:pPr>
              <w:rPr>
                <w:szCs w:val="24"/>
              </w:rPr>
            </w:pPr>
            <w:r w:rsidRPr="0090028A">
              <w:rPr>
                <w:szCs w:val="24"/>
              </w:rPr>
              <w:t xml:space="preserve">  km</w:t>
            </w:r>
          </w:p>
        </w:tc>
        <w:tc>
          <w:tcPr>
            <w:tcW w:w="1980" w:type="dxa"/>
            <w:gridSpan w:val="3"/>
            <w:tcBorders>
              <w:top w:val="nil"/>
              <w:left w:val="nil"/>
              <w:bottom w:val="nil"/>
              <w:right w:val="nil"/>
            </w:tcBorders>
            <w:vAlign w:val="center"/>
          </w:tcPr>
          <w:p w:rsidR="00F130F3" w:rsidRPr="0090028A" w:rsidRDefault="00F130F3" w:rsidP="00511B1F">
            <w:pPr>
              <w:rPr>
                <w:szCs w:val="24"/>
              </w:rPr>
            </w:pPr>
            <w:r w:rsidRPr="0090028A">
              <w:rPr>
                <w:szCs w:val="24"/>
              </w:rPr>
              <w:t>kilometers</w:t>
            </w:r>
          </w:p>
        </w:tc>
        <w:tc>
          <w:tcPr>
            <w:tcW w:w="1005" w:type="dxa"/>
            <w:tcBorders>
              <w:top w:val="nil"/>
              <w:left w:val="nil"/>
              <w:bottom w:val="nil"/>
              <w:right w:val="nil"/>
            </w:tcBorders>
            <w:vAlign w:val="center"/>
          </w:tcPr>
          <w:p w:rsidR="00F130F3" w:rsidRPr="0090028A" w:rsidRDefault="00F130F3" w:rsidP="00511B1F">
            <w:pPr>
              <w:rPr>
                <w:szCs w:val="24"/>
              </w:rPr>
            </w:pPr>
            <w:r w:rsidRPr="0090028A">
              <w:rPr>
                <w:szCs w:val="24"/>
              </w:rPr>
              <w:t>0.621</w:t>
            </w:r>
          </w:p>
        </w:tc>
        <w:tc>
          <w:tcPr>
            <w:tcW w:w="2099" w:type="dxa"/>
            <w:gridSpan w:val="2"/>
            <w:tcBorders>
              <w:top w:val="nil"/>
              <w:left w:val="nil"/>
              <w:bottom w:val="nil"/>
              <w:right w:val="nil"/>
            </w:tcBorders>
            <w:vAlign w:val="center"/>
          </w:tcPr>
          <w:p w:rsidR="00F130F3" w:rsidRPr="0090028A" w:rsidRDefault="00F130F3" w:rsidP="00511B1F">
            <w:pPr>
              <w:rPr>
                <w:szCs w:val="24"/>
              </w:rPr>
            </w:pPr>
            <w:r w:rsidRPr="0090028A">
              <w:rPr>
                <w:szCs w:val="24"/>
              </w:rPr>
              <w:t>miles</w:t>
            </w:r>
          </w:p>
        </w:tc>
        <w:tc>
          <w:tcPr>
            <w:tcW w:w="752" w:type="dxa"/>
            <w:gridSpan w:val="2"/>
            <w:tcBorders>
              <w:top w:val="nil"/>
              <w:left w:val="nil"/>
              <w:bottom w:val="nil"/>
              <w:right w:val="double" w:sz="6" w:space="0" w:color="auto"/>
            </w:tcBorders>
            <w:vAlign w:val="center"/>
          </w:tcPr>
          <w:p w:rsidR="00F130F3" w:rsidRPr="0090028A" w:rsidRDefault="00F130F3" w:rsidP="00511B1F">
            <w:pPr>
              <w:rPr>
                <w:szCs w:val="24"/>
              </w:rPr>
            </w:pPr>
            <w:r w:rsidRPr="0090028A">
              <w:rPr>
                <w:szCs w:val="24"/>
              </w:rPr>
              <w:t>mi</w:t>
            </w:r>
          </w:p>
        </w:tc>
      </w:tr>
      <w:tr w:rsidR="00F130F3" w:rsidTr="00F130F3">
        <w:trPr>
          <w:trHeight w:val="361"/>
        </w:trPr>
        <w:tc>
          <w:tcPr>
            <w:tcW w:w="6683" w:type="dxa"/>
            <w:gridSpan w:val="8"/>
            <w:tcBorders>
              <w:top w:val="nil"/>
              <w:left w:val="double" w:sz="6" w:space="0" w:color="auto"/>
              <w:bottom w:val="nil"/>
              <w:right w:val="double" w:sz="6" w:space="0" w:color="auto"/>
            </w:tcBorders>
            <w:vAlign w:val="center"/>
          </w:tcPr>
          <w:p w:rsidR="00F130F3" w:rsidRPr="0090028A" w:rsidRDefault="00F130F3" w:rsidP="00511B1F">
            <w:pPr>
              <w:jc w:val="center"/>
              <w:rPr>
                <w:b/>
                <w:szCs w:val="24"/>
                <w:u w:val="single"/>
              </w:rPr>
            </w:pPr>
            <w:r w:rsidRPr="0090028A">
              <w:rPr>
                <w:b/>
                <w:szCs w:val="24"/>
                <w:u w:val="single"/>
              </w:rPr>
              <w:t>AREA</w:t>
            </w:r>
          </w:p>
        </w:tc>
        <w:tc>
          <w:tcPr>
            <w:tcW w:w="6688" w:type="dxa"/>
            <w:gridSpan w:val="9"/>
            <w:tcBorders>
              <w:top w:val="nil"/>
              <w:left w:val="double" w:sz="6" w:space="0" w:color="auto"/>
              <w:bottom w:val="nil"/>
              <w:right w:val="double" w:sz="6" w:space="0" w:color="auto"/>
            </w:tcBorders>
            <w:vAlign w:val="center"/>
          </w:tcPr>
          <w:p w:rsidR="00F130F3" w:rsidRPr="0090028A" w:rsidRDefault="00F130F3" w:rsidP="00511B1F">
            <w:pPr>
              <w:jc w:val="center"/>
              <w:rPr>
                <w:szCs w:val="24"/>
              </w:rPr>
            </w:pPr>
            <w:r w:rsidRPr="0090028A">
              <w:rPr>
                <w:b/>
                <w:szCs w:val="24"/>
                <w:u w:val="single"/>
              </w:rPr>
              <w:t>AREA</w:t>
            </w:r>
          </w:p>
        </w:tc>
      </w:tr>
      <w:tr w:rsidR="00F130F3" w:rsidTr="00F130F3">
        <w:trPr>
          <w:trHeight w:val="225"/>
        </w:trPr>
        <w:tc>
          <w:tcPr>
            <w:tcW w:w="841" w:type="dxa"/>
            <w:tcBorders>
              <w:top w:val="nil"/>
              <w:left w:val="double" w:sz="6" w:space="0" w:color="auto"/>
              <w:bottom w:val="nil"/>
              <w:right w:val="nil"/>
            </w:tcBorders>
            <w:vAlign w:val="center"/>
          </w:tcPr>
          <w:p w:rsidR="00F130F3" w:rsidRPr="0090028A" w:rsidRDefault="00F130F3" w:rsidP="00511B1F">
            <w:pPr>
              <w:rPr>
                <w:szCs w:val="24"/>
                <w:vertAlign w:val="superscript"/>
              </w:rPr>
            </w:pPr>
            <w:r w:rsidRPr="0090028A">
              <w:rPr>
                <w:szCs w:val="24"/>
              </w:rPr>
              <w:t xml:space="preserve">  in</w:t>
            </w:r>
            <w:r w:rsidRPr="0090028A">
              <w:rPr>
                <w:szCs w:val="24"/>
                <w:vertAlign w:val="superscript"/>
              </w:rPr>
              <w:t>2</w:t>
            </w:r>
          </w:p>
        </w:tc>
        <w:tc>
          <w:tcPr>
            <w:tcW w:w="1913" w:type="dxa"/>
            <w:gridSpan w:val="3"/>
            <w:tcBorders>
              <w:top w:val="nil"/>
              <w:left w:val="nil"/>
              <w:bottom w:val="nil"/>
              <w:right w:val="nil"/>
            </w:tcBorders>
            <w:vAlign w:val="center"/>
          </w:tcPr>
          <w:p w:rsidR="00F130F3" w:rsidRPr="0090028A" w:rsidRDefault="00F130F3" w:rsidP="00511B1F">
            <w:pPr>
              <w:rPr>
                <w:szCs w:val="24"/>
              </w:rPr>
            </w:pPr>
            <w:r w:rsidRPr="0090028A">
              <w:rPr>
                <w:szCs w:val="24"/>
              </w:rPr>
              <w:t>square inches</w:t>
            </w:r>
          </w:p>
        </w:tc>
        <w:tc>
          <w:tcPr>
            <w:tcW w:w="1189" w:type="dxa"/>
            <w:tcBorders>
              <w:top w:val="nil"/>
              <w:left w:val="nil"/>
              <w:bottom w:val="nil"/>
              <w:right w:val="nil"/>
            </w:tcBorders>
            <w:vAlign w:val="center"/>
          </w:tcPr>
          <w:p w:rsidR="00F130F3" w:rsidRPr="0090028A" w:rsidRDefault="00F130F3" w:rsidP="00511B1F">
            <w:pPr>
              <w:rPr>
                <w:szCs w:val="24"/>
              </w:rPr>
            </w:pPr>
            <w:r w:rsidRPr="0090028A">
              <w:rPr>
                <w:szCs w:val="24"/>
              </w:rPr>
              <w:t>645.2</w:t>
            </w:r>
          </w:p>
        </w:tc>
        <w:tc>
          <w:tcPr>
            <w:tcW w:w="1915" w:type="dxa"/>
            <w:gridSpan w:val="2"/>
            <w:tcBorders>
              <w:top w:val="nil"/>
              <w:left w:val="nil"/>
              <w:bottom w:val="nil"/>
              <w:right w:val="nil"/>
            </w:tcBorders>
            <w:vAlign w:val="center"/>
          </w:tcPr>
          <w:p w:rsidR="00F130F3" w:rsidRPr="0090028A" w:rsidRDefault="00F130F3" w:rsidP="00511B1F">
            <w:pPr>
              <w:rPr>
                <w:szCs w:val="24"/>
              </w:rPr>
            </w:pPr>
            <w:r w:rsidRPr="0090028A">
              <w:rPr>
                <w:szCs w:val="24"/>
              </w:rPr>
              <w:t>millimeters squared</w:t>
            </w:r>
          </w:p>
        </w:tc>
        <w:tc>
          <w:tcPr>
            <w:tcW w:w="823" w:type="dxa"/>
            <w:tcBorders>
              <w:top w:val="nil"/>
              <w:left w:val="nil"/>
              <w:bottom w:val="nil"/>
              <w:right w:val="double" w:sz="6" w:space="0" w:color="auto"/>
            </w:tcBorders>
            <w:vAlign w:val="center"/>
          </w:tcPr>
          <w:p w:rsidR="00F130F3" w:rsidRPr="0090028A" w:rsidRDefault="00F130F3" w:rsidP="00511B1F">
            <w:pPr>
              <w:rPr>
                <w:szCs w:val="24"/>
                <w:vertAlign w:val="superscript"/>
              </w:rPr>
            </w:pPr>
            <w:r w:rsidRPr="0090028A">
              <w:rPr>
                <w:szCs w:val="24"/>
              </w:rPr>
              <w:t>mm</w:t>
            </w:r>
            <w:r w:rsidRPr="0090028A">
              <w:rPr>
                <w:szCs w:val="24"/>
                <w:vertAlign w:val="superscript"/>
              </w:rPr>
              <w:t>2</w:t>
            </w:r>
          </w:p>
        </w:tc>
        <w:tc>
          <w:tcPr>
            <w:tcW w:w="850" w:type="dxa"/>
            <w:tcBorders>
              <w:top w:val="nil"/>
              <w:left w:val="double" w:sz="6" w:space="0" w:color="auto"/>
              <w:bottom w:val="nil"/>
              <w:right w:val="nil"/>
            </w:tcBorders>
            <w:vAlign w:val="center"/>
          </w:tcPr>
          <w:p w:rsidR="00F130F3" w:rsidRPr="0090028A" w:rsidRDefault="00F130F3" w:rsidP="00511B1F">
            <w:pPr>
              <w:rPr>
                <w:szCs w:val="24"/>
                <w:vertAlign w:val="superscript"/>
              </w:rPr>
            </w:pPr>
            <w:r w:rsidRPr="0090028A">
              <w:rPr>
                <w:szCs w:val="24"/>
              </w:rPr>
              <w:t xml:space="preserve">  mm</w:t>
            </w:r>
            <w:r w:rsidRPr="0090028A">
              <w:rPr>
                <w:szCs w:val="24"/>
                <w:vertAlign w:val="superscript"/>
              </w:rPr>
              <w:t>2</w:t>
            </w:r>
          </w:p>
        </w:tc>
        <w:tc>
          <w:tcPr>
            <w:tcW w:w="1980" w:type="dxa"/>
            <w:gridSpan w:val="3"/>
            <w:tcBorders>
              <w:top w:val="nil"/>
              <w:left w:val="nil"/>
              <w:bottom w:val="nil"/>
              <w:right w:val="nil"/>
            </w:tcBorders>
            <w:vAlign w:val="center"/>
          </w:tcPr>
          <w:p w:rsidR="00F130F3" w:rsidRPr="0090028A" w:rsidRDefault="00F130F3" w:rsidP="00511B1F">
            <w:pPr>
              <w:rPr>
                <w:szCs w:val="24"/>
              </w:rPr>
            </w:pPr>
            <w:r w:rsidRPr="0090028A">
              <w:rPr>
                <w:szCs w:val="24"/>
              </w:rPr>
              <w:t>millimeters squared</w:t>
            </w:r>
          </w:p>
        </w:tc>
        <w:tc>
          <w:tcPr>
            <w:tcW w:w="1005" w:type="dxa"/>
            <w:tcBorders>
              <w:top w:val="nil"/>
              <w:left w:val="nil"/>
              <w:bottom w:val="nil"/>
              <w:right w:val="nil"/>
            </w:tcBorders>
            <w:vAlign w:val="center"/>
          </w:tcPr>
          <w:p w:rsidR="00F130F3" w:rsidRPr="0090028A" w:rsidRDefault="00F130F3" w:rsidP="00511B1F">
            <w:pPr>
              <w:rPr>
                <w:szCs w:val="24"/>
              </w:rPr>
            </w:pPr>
            <w:r w:rsidRPr="0090028A">
              <w:rPr>
                <w:szCs w:val="24"/>
              </w:rPr>
              <w:t>0.0016</w:t>
            </w:r>
          </w:p>
        </w:tc>
        <w:tc>
          <w:tcPr>
            <w:tcW w:w="2099" w:type="dxa"/>
            <w:gridSpan w:val="2"/>
            <w:tcBorders>
              <w:top w:val="nil"/>
              <w:left w:val="nil"/>
              <w:bottom w:val="nil"/>
              <w:right w:val="nil"/>
            </w:tcBorders>
            <w:vAlign w:val="center"/>
          </w:tcPr>
          <w:p w:rsidR="00F130F3" w:rsidRPr="0090028A" w:rsidRDefault="00F130F3" w:rsidP="00511B1F">
            <w:pPr>
              <w:rPr>
                <w:szCs w:val="24"/>
              </w:rPr>
            </w:pPr>
            <w:r w:rsidRPr="0090028A">
              <w:rPr>
                <w:szCs w:val="24"/>
              </w:rPr>
              <w:t>square inches</w:t>
            </w:r>
          </w:p>
        </w:tc>
        <w:tc>
          <w:tcPr>
            <w:tcW w:w="752" w:type="dxa"/>
            <w:gridSpan w:val="2"/>
            <w:tcBorders>
              <w:top w:val="nil"/>
              <w:left w:val="nil"/>
              <w:bottom w:val="nil"/>
              <w:right w:val="double" w:sz="6" w:space="0" w:color="auto"/>
            </w:tcBorders>
            <w:vAlign w:val="center"/>
          </w:tcPr>
          <w:p w:rsidR="00F130F3" w:rsidRPr="0090028A" w:rsidRDefault="00F130F3" w:rsidP="00511B1F">
            <w:pPr>
              <w:rPr>
                <w:szCs w:val="24"/>
                <w:vertAlign w:val="superscript"/>
              </w:rPr>
            </w:pPr>
            <w:r w:rsidRPr="0090028A">
              <w:rPr>
                <w:szCs w:val="24"/>
              </w:rPr>
              <w:t>in</w:t>
            </w:r>
            <w:r w:rsidRPr="0090028A">
              <w:rPr>
                <w:szCs w:val="24"/>
                <w:vertAlign w:val="superscript"/>
              </w:rPr>
              <w:t>2</w:t>
            </w:r>
          </w:p>
        </w:tc>
      </w:tr>
      <w:tr w:rsidR="00F130F3" w:rsidTr="00F130F3">
        <w:trPr>
          <w:trHeight w:val="225"/>
        </w:trPr>
        <w:tc>
          <w:tcPr>
            <w:tcW w:w="841" w:type="dxa"/>
            <w:tcBorders>
              <w:top w:val="nil"/>
              <w:left w:val="double" w:sz="6" w:space="0" w:color="auto"/>
              <w:bottom w:val="nil"/>
              <w:right w:val="nil"/>
            </w:tcBorders>
            <w:vAlign w:val="center"/>
          </w:tcPr>
          <w:p w:rsidR="00F130F3" w:rsidRPr="0090028A" w:rsidRDefault="00F130F3" w:rsidP="00511B1F">
            <w:pPr>
              <w:rPr>
                <w:szCs w:val="24"/>
                <w:vertAlign w:val="superscript"/>
              </w:rPr>
            </w:pPr>
            <w:r w:rsidRPr="0090028A">
              <w:rPr>
                <w:szCs w:val="24"/>
              </w:rPr>
              <w:t xml:space="preserve">  ft</w:t>
            </w:r>
            <w:r w:rsidRPr="0090028A">
              <w:rPr>
                <w:szCs w:val="24"/>
                <w:vertAlign w:val="superscript"/>
              </w:rPr>
              <w:t>2</w:t>
            </w:r>
          </w:p>
        </w:tc>
        <w:tc>
          <w:tcPr>
            <w:tcW w:w="1913" w:type="dxa"/>
            <w:gridSpan w:val="3"/>
            <w:tcBorders>
              <w:top w:val="nil"/>
              <w:left w:val="nil"/>
              <w:bottom w:val="nil"/>
              <w:right w:val="nil"/>
            </w:tcBorders>
            <w:vAlign w:val="center"/>
          </w:tcPr>
          <w:p w:rsidR="00F130F3" w:rsidRPr="0090028A" w:rsidRDefault="00F130F3" w:rsidP="00511B1F">
            <w:pPr>
              <w:rPr>
                <w:szCs w:val="24"/>
              </w:rPr>
            </w:pPr>
            <w:r w:rsidRPr="0090028A">
              <w:rPr>
                <w:szCs w:val="24"/>
              </w:rPr>
              <w:t>square feet</w:t>
            </w:r>
          </w:p>
        </w:tc>
        <w:tc>
          <w:tcPr>
            <w:tcW w:w="1189" w:type="dxa"/>
            <w:tcBorders>
              <w:top w:val="nil"/>
              <w:left w:val="nil"/>
              <w:bottom w:val="nil"/>
              <w:right w:val="nil"/>
            </w:tcBorders>
            <w:vAlign w:val="center"/>
          </w:tcPr>
          <w:p w:rsidR="00F130F3" w:rsidRPr="0090028A" w:rsidRDefault="00F130F3" w:rsidP="00511B1F">
            <w:pPr>
              <w:rPr>
                <w:szCs w:val="24"/>
              </w:rPr>
            </w:pPr>
            <w:r w:rsidRPr="0090028A">
              <w:rPr>
                <w:szCs w:val="24"/>
              </w:rPr>
              <w:t>0.093</w:t>
            </w:r>
          </w:p>
        </w:tc>
        <w:tc>
          <w:tcPr>
            <w:tcW w:w="1915" w:type="dxa"/>
            <w:gridSpan w:val="2"/>
            <w:tcBorders>
              <w:top w:val="nil"/>
              <w:left w:val="nil"/>
              <w:bottom w:val="nil"/>
              <w:right w:val="nil"/>
            </w:tcBorders>
            <w:vAlign w:val="center"/>
          </w:tcPr>
          <w:p w:rsidR="00F130F3" w:rsidRPr="0090028A" w:rsidRDefault="00F130F3" w:rsidP="00511B1F">
            <w:pPr>
              <w:rPr>
                <w:szCs w:val="24"/>
              </w:rPr>
            </w:pPr>
            <w:r w:rsidRPr="0090028A">
              <w:rPr>
                <w:szCs w:val="24"/>
              </w:rPr>
              <w:t>meters squared</w:t>
            </w:r>
          </w:p>
        </w:tc>
        <w:tc>
          <w:tcPr>
            <w:tcW w:w="823" w:type="dxa"/>
            <w:tcBorders>
              <w:top w:val="nil"/>
              <w:left w:val="nil"/>
              <w:bottom w:val="nil"/>
              <w:right w:val="double" w:sz="6" w:space="0" w:color="auto"/>
            </w:tcBorders>
            <w:vAlign w:val="center"/>
          </w:tcPr>
          <w:p w:rsidR="00F130F3" w:rsidRPr="0090028A" w:rsidRDefault="00F130F3" w:rsidP="00511B1F">
            <w:pPr>
              <w:rPr>
                <w:szCs w:val="24"/>
                <w:vertAlign w:val="superscript"/>
              </w:rPr>
            </w:pPr>
            <w:r w:rsidRPr="0090028A">
              <w:rPr>
                <w:szCs w:val="24"/>
              </w:rPr>
              <w:t>m</w:t>
            </w:r>
            <w:r w:rsidRPr="0090028A">
              <w:rPr>
                <w:szCs w:val="24"/>
                <w:vertAlign w:val="superscript"/>
              </w:rPr>
              <w:t>2</w:t>
            </w:r>
          </w:p>
        </w:tc>
        <w:tc>
          <w:tcPr>
            <w:tcW w:w="850" w:type="dxa"/>
            <w:tcBorders>
              <w:top w:val="nil"/>
              <w:left w:val="double" w:sz="6" w:space="0" w:color="auto"/>
              <w:bottom w:val="nil"/>
              <w:right w:val="nil"/>
            </w:tcBorders>
            <w:vAlign w:val="center"/>
          </w:tcPr>
          <w:p w:rsidR="00F130F3" w:rsidRPr="0090028A" w:rsidRDefault="00F130F3" w:rsidP="00511B1F">
            <w:pPr>
              <w:rPr>
                <w:szCs w:val="24"/>
              </w:rPr>
            </w:pPr>
            <w:r w:rsidRPr="0090028A">
              <w:rPr>
                <w:szCs w:val="24"/>
              </w:rPr>
              <w:t xml:space="preserve">  m</w:t>
            </w:r>
            <w:r w:rsidRPr="0090028A">
              <w:rPr>
                <w:szCs w:val="24"/>
                <w:vertAlign w:val="superscript"/>
              </w:rPr>
              <w:t>2</w:t>
            </w:r>
          </w:p>
        </w:tc>
        <w:tc>
          <w:tcPr>
            <w:tcW w:w="1980" w:type="dxa"/>
            <w:gridSpan w:val="3"/>
            <w:tcBorders>
              <w:top w:val="nil"/>
              <w:left w:val="nil"/>
              <w:bottom w:val="nil"/>
              <w:right w:val="nil"/>
            </w:tcBorders>
            <w:vAlign w:val="center"/>
          </w:tcPr>
          <w:p w:rsidR="00F130F3" w:rsidRPr="0090028A" w:rsidRDefault="00F130F3" w:rsidP="00511B1F">
            <w:pPr>
              <w:rPr>
                <w:szCs w:val="24"/>
              </w:rPr>
            </w:pPr>
            <w:r w:rsidRPr="0090028A">
              <w:rPr>
                <w:szCs w:val="24"/>
              </w:rPr>
              <w:t>meters squared</w:t>
            </w:r>
          </w:p>
        </w:tc>
        <w:tc>
          <w:tcPr>
            <w:tcW w:w="1005" w:type="dxa"/>
            <w:tcBorders>
              <w:top w:val="nil"/>
              <w:left w:val="nil"/>
              <w:bottom w:val="nil"/>
              <w:right w:val="nil"/>
            </w:tcBorders>
            <w:vAlign w:val="center"/>
          </w:tcPr>
          <w:p w:rsidR="00F130F3" w:rsidRPr="0090028A" w:rsidRDefault="00F130F3" w:rsidP="00511B1F">
            <w:pPr>
              <w:rPr>
                <w:szCs w:val="24"/>
              </w:rPr>
            </w:pPr>
            <w:r w:rsidRPr="0090028A">
              <w:rPr>
                <w:szCs w:val="24"/>
              </w:rPr>
              <w:t>10.764</w:t>
            </w:r>
          </w:p>
        </w:tc>
        <w:tc>
          <w:tcPr>
            <w:tcW w:w="2099" w:type="dxa"/>
            <w:gridSpan w:val="2"/>
            <w:tcBorders>
              <w:top w:val="nil"/>
              <w:left w:val="nil"/>
              <w:bottom w:val="nil"/>
              <w:right w:val="nil"/>
            </w:tcBorders>
            <w:vAlign w:val="center"/>
          </w:tcPr>
          <w:p w:rsidR="00F130F3" w:rsidRPr="0090028A" w:rsidRDefault="00F130F3" w:rsidP="00511B1F">
            <w:pPr>
              <w:rPr>
                <w:szCs w:val="24"/>
              </w:rPr>
            </w:pPr>
            <w:r w:rsidRPr="0090028A">
              <w:rPr>
                <w:szCs w:val="24"/>
              </w:rPr>
              <w:t>square feet</w:t>
            </w:r>
          </w:p>
        </w:tc>
        <w:tc>
          <w:tcPr>
            <w:tcW w:w="752" w:type="dxa"/>
            <w:gridSpan w:val="2"/>
            <w:tcBorders>
              <w:top w:val="nil"/>
              <w:left w:val="nil"/>
              <w:bottom w:val="nil"/>
              <w:right w:val="double" w:sz="6" w:space="0" w:color="auto"/>
            </w:tcBorders>
            <w:vAlign w:val="center"/>
          </w:tcPr>
          <w:p w:rsidR="00F130F3" w:rsidRPr="0090028A" w:rsidRDefault="00F130F3" w:rsidP="00511B1F">
            <w:pPr>
              <w:rPr>
                <w:szCs w:val="24"/>
              </w:rPr>
            </w:pPr>
            <w:r w:rsidRPr="0090028A">
              <w:rPr>
                <w:szCs w:val="24"/>
              </w:rPr>
              <w:t>ft</w:t>
            </w:r>
            <w:r w:rsidRPr="0090028A">
              <w:rPr>
                <w:szCs w:val="24"/>
                <w:vertAlign w:val="superscript"/>
              </w:rPr>
              <w:t>2</w:t>
            </w:r>
          </w:p>
        </w:tc>
      </w:tr>
      <w:tr w:rsidR="00F130F3" w:rsidTr="00F130F3">
        <w:trPr>
          <w:trHeight w:val="225"/>
        </w:trPr>
        <w:tc>
          <w:tcPr>
            <w:tcW w:w="841" w:type="dxa"/>
            <w:tcBorders>
              <w:top w:val="nil"/>
              <w:left w:val="double" w:sz="6" w:space="0" w:color="auto"/>
              <w:bottom w:val="nil"/>
              <w:right w:val="nil"/>
            </w:tcBorders>
            <w:vAlign w:val="center"/>
          </w:tcPr>
          <w:p w:rsidR="00F130F3" w:rsidRPr="0090028A" w:rsidRDefault="00F130F3" w:rsidP="00511B1F">
            <w:pPr>
              <w:rPr>
                <w:szCs w:val="24"/>
                <w:vertAlign w:val="superscript"/>
              </w:rPr>
            </w:pPr>
            <w:r w:rsidRPr="0090028A">
              <w:rPr>
                <w:szCs w:val="24"/>
              </w:rPr>
              <w:t xml:space="preserve">  yd</w:t>
            </w:r>
            <w:r w:rsidRPr="0090028A">
              <w:rPr>
                <w:szCs w:val="24"/>
                <w:vertAlign w:val="superscript"/>
              </w:rPr>
              <w:t>2</w:t>
            </w:r>
          </w:p>
        </w:tc>
        <w:tc>
          <w:tcPr>
            <w:tcW w:w="1913" w:type="dxa"/>
            <w:gridSpan w:val="3"/>
            <w:tcBorders>
              <w:top w:val="nil"/>
              <w:left w:val="nil"/>
              <w:bottom w:val="nil"/>
              <w:right w:val="nil"/>
            </w:tcBorders>
            <w:vAlign w:val="center"/>
          </w:tcPr>
          <w:p w:rsidR="00F130F3" w:rsidRPr="0090028A" w:rsidRDefault="00F130F3" w:rsidP="00511B1F">
            <w:pPr>
              <w:rPr>
                <w:szCs w:val="24"/>
              </w:rPr>
            </w:pPr>
            <w:r w:rsidRPr="0090028A">
              <w:rPr>
                <w:szCs w:val="24"/>
              </w:rPr>
              <w:t>square yards</w:t>
            </w:r>
          </w:p>
        </w:tc>
        <w:tc>
          <w:tcPr>
            <w:tcW w:w="1189" w:type="dxa"/>
            <w:tcBorders>
              <w:top w:val="nil"/>
              <w:left w:val="nil"/>
              <w:bottom w:val="nil"/>
              <w:right w:val="nil"/>
            </w:tcBorders>
            <w:vAlign w:val="center"/>
          </w:tcPr>
          <w:p w:rsidR="00F130F3" w:rsidRPr="0090028A" w:rsidRDefault="00F130F3" w:rsidP="00511B1F">
            <w:pPr>
              <w:rPr>
                <w:szCs w:val="24"/>
              </w:rPr>
            </w:pPr>
            <w:r w:rsidRPr="0090028A">
              <w:rPr>
                <w:szCs w:val="24"/>
              </w:rPr>
              <w:t>0.836</w:t>
            </w:r>
          </w:p>
        </w:tc>
        <w:tc>
          <w:tcPr>
            <w:tcW w:w="1915" w:type="dxa"/>
            <w:gridSpan w:val="2"/>
            <w:tcBorders>
              <w:top w:val="nil"/>
              <w:left w:val="nil"/>
              <w:bottom w:val="nil"/>
              <w:right w:val="nil"/>
            </w:tcBorders>
            <w:vAlign w:val="center"/>
          </w:tcPr>
          <w:p w:rsidR="00F130F3" w:rsidRPr="0090028A" w:rsidRDefault="00F130F3" w:rsidP="00511B1F">
            <w:pPr>
              <w:rPr>
                <w:szCs w:val="24"/>
              </w:rPr>
            </w:pPr>
            <w:r w:rsidRPr="0090028A">
              <w:rPr>
                <w:szCs w:val="24"/>
              </w:rPr>
              <w:t>meters squared</w:t>
            </w:r>
          </w:p>
        </w:tc>
        <w:tc>
          <w:tcPr>
            <w:tcW w:w="823" w:type="dxa"/>
            <w:tcBorders>
              <w:top w:val="nil"/>
              <w:left w:val="nil"/>
              <w:bottom w:val="nil"/>
              <w:right w:val="double" w:sz="6" w:space="0" w:color="auto"/>
            </w:tcBorders>
            <w:vAlign w:val="center"/>
          </w:tcPr>
          <w:p w:rsidR="00F130F3" w:rsidRPr="0090028A" w:rsidRDefault="00F130F3" w:rsidP="00511B1F">
            <w:pPr>
              <w:rPr>
                <w:szCs w:val="24"/>
                <w:vertAlign w:val="superscript"/>
              </w:rPr>
            </w:pPr>
            <w:r w:rsidRPr="0090028A">
              <w:rPr>
                <w:szCs w:val="24"/>
              </w:rPr>
              <w:t>m</w:t>
            </w:r>
            <w:r w:rsidRPr="0090028A">
              <w:rPr>
                <w:szCs w:val="24"/>
                <w:vertAlign w:val="superscript"/>
              </w:rPr>
              <w:t>2</w:t>
            </w:r>
          </w:p>
        </w:tc>
        <w:tc>
          <w:tcPr>
            <w:tcW w:w="850" w:type="dxa"/>
            <w:tcBorders>
              <w:top w:val="nil"/>
              <w:left w:val="double" w:sz="6" w:space="0" w:color="auto"/>
              <w:bottom w:val="nil"/>
              <w:right w:val="nil"/>
            </w:tcBorders>
            <w:vAlign w:val="center"/>
          </w:tcPr>
          <w:p w:rsidR="00F130F3" w:rsidRPr="0090028A" w:rsidRDefault="00F130F3" w:rsidP="00511B1F">
            <w:pPr>
              <w:rPr>
                <w:szCs w:val="24"/>
              </w:rPr>
            </w:pPr>
            <w:r w:rsidRPr="0090028A">
              <w:rPr>
                <w:szCs w:val="24"/>
              </w:rPr>
              <w:t xml:space="preserve">  m</w:t>
            </w:r>
            <w:r w:rsidRPr="0090028A">
              <w:rPr>
                <w:szCs w:val="24"/>
                <w:vertAlign w:val="superscript"/>
              </w:rPr>
              <w:t>2</w:t>
            </w:r>
          </w:p>
        </w:tc>
        <w:tc>
          <w:tcPr>
            <w:tcW w:w="1980" w:type="dxa"/>
            <w:gridSpan w:val="3"/>
            <w:tcBorders>
              <w:top w:val="nil"/>
              <w:left w:val="nil"/>
              <w:bottom w:val="nil"/>
              <w:right w:val="nil"/>
            </w:tcBorders>
            <w:vAlign w:val="center"/>
          </w:tcPr>
          <w:p w:rsidR="00F130F3" w:rsidRPr="0090028A" w:rsidRDefault="00F130F3" w:rsidP="00511B1F">
            <w:pPr>
              <w:rPr>
                <w:szCs w:val="24"/>
              </w:rPr>
            </w:pPr>
            <w:r w:rsidRPr="0090028A">
              <w:rPr>
                <w:szCs w:val="24"/>
              </w:rPr>
              <w:t>meters squared</w:t>
            </w:r>
          </w:p>
        </w:tc>
        <w:tc>
          <w:tcPr>
            <w:tcW w:w="1005" w:type="dxa"/>
            <w:tcBorders>
              <w:top w:val="nil"/>
              <w:left w:val="nil"/>
              <w:bottom w:val="nil"/>
              <w:right w:val="nil"/>
            </w:tcBorders>
            <w:vAlign w:val="center"/>
          </w:tcPr>
          <w:p w:rsidR="00F130F3" w:rsidRPr="0090028A" w:rsidRDefault="00F130F3" w:rsidP="00511B1F">
            <w:pPr>
              <w:rPr>
                <w:szCs w:val="24"/>
              </w:rPr>
            </w:pPr>
            <w:r w:rsidRPr="0090028A">
              <w:rPr>
                <w:szCs w:val="24"/>
              </w:rPr>
              <w:t>1.196</w:t>
            </w:r>
          </w:p>
        </w:tc>
        <w:tc>
          <w:tcPr>
            <w:tcW w:w="2099" w:type="dxa"/>
            <w:gridSpan w:val="2"/>
            <w:tcBorders>
              <w:top w:val="nil"/>
              <w:left w:val="nil"/>
              <w:bottom w:val="nil"/>
              <w:right w:val="nil"/>
            </w:tcBorders>
            <w:vAlign w:val="center"/>
          </w:tcPr>
          <w:p w:rsidR="00F130F3" w:rsidRPr="0090028A" w:rsidRDefault="00F130F3" w:rsidP="00511B1F">
            <w:pPr>
              <w:rPr>
                <w:szCs w:val="24"/>
              </w:rPr>
            </w:pPr>
            <w:r w:rsidRPr="0090028A">
              <w:rPr>
                <w:szCs w:val="24"/>
              </w:rPr>
              <w:t>square yards</w:t>
            </w:r>
          </w:p>
        </w:tc>
        <w:tc>
          <w:tcPr>
            <w:tcW w:w="752" w:type="dxa"/>
            <w:gridSpan w:val="2"/>
            <w:tcBorders>
              <w:top w:val="nil"/>
              <w:left w:val="nil"/>
              <w:bottom w:val="nil"/>
              <w:right w:val="double" w:sz="6" w:space="0" w:color="auto"/>
            </w:tcBorders>
            <w:vAlign w:val="center"/>
          </w:tcPr>
          <w:p w:rsidR="00F130F3" w:rsidRPr="0090028A" w:rsidRDefault="00F130F3" w:rsidP="00511B1F">
            <w:pPr>
              <w:rPr>
                <w:szCs w:val="24"/>
              </w:rPr>
            </w:pPr>
            <w:r w:rsidRPr="0090028A">
              <w:rPr>
                <w:szCs w:val="24"/>
              </w:rPr>
              <w:t>yd</w:t>
            </w:r>
            <w:r w:rsidRPr="0090028A">
              <w:rPr>
                <w:szCs w:val="24"/>
                <w:vertAlign w:val="superscript"/>
              </w:rPr>
              <w:t>2</w:t>
            </w:r>
          </w:p>
        </w:tc>
      </w:tr>
      <w:tr w:rsidR="00F130F3" w:rsidTr="00F130F3">
        <w:trPr>
          <w:trHeight w:val="225"/>
        </w:trPr>
        <w:tc>
          <w:tcPr>
            <w:tcW w:w="841" w:type="dxa"/>
            <w:tcBorders>
              <w:top w:val="nil"/>
              <w:left w:val="double" w:sz="6" w:space="0" w:color="auto"/>
              <w:bottom w:val="nil"/>
              <w:right w:val="nil"/>
            </w:tcBorders>
            <w:vAlign w:val="center"/>
          </w:tcPr>
          <w:p w:rsidR="00F130F3" w:rsidRPr="0090028A" w:rsidRDefault="00F130F3" w:rsidP="00511B1F">
            <w:pPr>
              <w:rPr>
                <w:szCs w:val="24"/>
              </w:rPr>
            </w:pPr>
            <w:r w:rsidRPr="0090028A">
              <w:rPr>
                <w:szCs w:val="24"/>
              </w:rPr>
              <w:t xml:space="preserve">  ac</w:t>
            </w:r>
          </w:p>
        </w:tc>
        <w:tc>
          <w:tcPr>
            <w:tcW w:w="1913" w:type="dxa"/>
            <w:gridSpan w:val="3"/>
            <w:tcBorders>
              <w:top w:val="nil"/>
              <w:left w:val="nil"/>
              <w:bottom w:val="nil"/>
              <w:right w:val="nil"/>
            </w:tcBorders>
            <w:vAlign w:val="center"/>
          </w:tcPr>
          <w:p w:rsidR="00F130F3" w:rsidRPr="0090028A" w:rsidRDefault="00F130F3" w:rsidP="00511B1F">
            <w:pPr>
              <w:rPr>
                <w:szCs w:val="24"/>
              </w:rPr>
            </w:pPr>
            <w:r w:rsidRPr="0090028A">
              <w:rPr>
                <w:szCs w:val="24"/>
              </w:rPr>
              <w:t>acres</w:t>
            </w:r>
          </w:p>
        </w:tc>
        <w:tc>
          <w:tcPr>
            <w:tcW w:w="1189" w:type="dxa"/>
            <w:tcBorders>
              <w:top w:val="nil"/>
              <w:left w:val="nil"/>
              <w:bottom w:val="nil"/>
              <w:right w:val="nil"/>
            </w:tcBorders>
            <w:vAlign w:val="center"/>
          </w:tcPr>
          <w:p w:rsidR="00F130F3" w:rsidRPr="0090028A" w:rsidRDefault="00F130F3" w:rsidP="00511B1F">
            <w:pPr>
              <w:rPr>
                <w:szCs w:val="24"/>
              </w:rPr>
            </w:pPr>
            <w:r w:rsidRPr="0090028A">
              <w:rPr>
                <w:szCs w:val="24"/>
              </w:rPr>
              <w:t>0.405</w:t>
            </w:r>
          </w:p>
        </w:tc>
        <w:tc>
          <w:tcPr>
            <w:tcW w:w="1915" w:type="dxa"/>
            <w:gridSpan w:val="2"/>
            <w:tcBorders>
              <w:top w:val="nil"/>
              <w:left w:val="nil"/>
              <w:bottom w:val="nil"/>
              <w:right w:val="nil"/>
            </w:tcBorders>
            <w:vAlign w:val="center"/>
          </w:tcPr>
          <w:p w:rsidR="00F130F3" w:rsidRPr="0090028A" w:rsidRDefault="00F130F3" w:rsidP="00511B1F">
            <w:pPr>
              <w:rPr>
                <w:szCs w:val="24"/>
              </w:rPr>
            </w:pPr>
            <w:r w:rsidRPr="0090028A">
              <w:rPr>
                <w:szCs w:val="24"/>
              </w:rPr>
              <w:t>hectares</w:t>
            </w:r>
          </w:p>
        </w:tc>
        <w:tc>
          <w:tcPr>
            <w:tcW w:w="823" w:type="dxa"/>
            <w:tcBorders>
              <w:top w:val="nil"/>
              <w:left w:val="nil"/>
              <w:bottom w:val="nil"/>
              <w:right w:val="double" w:sz="6" w:space="0" w:color="auto"/>
            </w:tcBorders>
            <w:vAlign w:val="center"/>
          </w:tcPr>
          <w:p w:rsidR="00F130F3" w:rsidRPr="0090028A" w:rsidRDefault="00F130F3" w:rsidP="00511B1F">
            <w:pPr>
              <w:rPr>
                <w:szCs w:val="24"/>
              </w:rPr>
            </w:pPr>
            <w:r w:rsidRPr="0090028A">
              <w:rPr>
                <w:szCs w:val="24"/>
              </w:rPr>
              <w:t>ha</w:t>
            </w:r>
          </w:p>
        </w:tc>
        <w:tc>
          <w:tcPr>
            <w:tcW w:w="850" w:type="dxa"/>
            <w:tcBorders>
              <w:top w:val="nil"/>
              <w:left w:val="double" w:sz="6" w:space="0" w:color="auto"/>
              <w:bottom w:val="nil"/>
              <w:right w:val="nil"/>
            </w:tcBorders>
            <w:vAlign w:val="center"/>
          </w:tcPr>
          <w:p w:rsidR="00F130F3" w:rsidRPr="0090028A" w:rsidRDefault="00F130F3" w:rsidP="00511B1F">
            <w:pPr>
              <w:rPr>
                <w:szCs w:val="24"/>
              </w:rPr>
            </w:pPr>
            <w:r w:rsidRPr="0090028A">
              <w:rPr>
                <w:szCs w:val="24"/>
              </w:rPr>
              <w:t xml:space="preserve">  ha</w:t>
            </w:r>
          </w:p>
        </w:tc>
        <w:tc>
          <w:tcPr>
            <w:tcW w:w="1980" w:type="dxa"/>
            <w:gridSpan w:val="3"/>
            <w:tcBorders>
              <w:top w:val="nil"/>
              <w:left w:val="nil"/>
              <w:bottom w:val="nil"/>
              <w:right w:val="nil"/>
            </w:tcBorders>
            <w:vAlign w:val="center"/>
          </w:tcPr>
          <w:p w:rsidR="00F130F3" w:rsidRPr="0090028A" w:rsidRDefault="00F130F3" w:rsidP="00511B1F">
            <w:pPr>
              <w:rPr>
                <w:szCs w:val="24"/>
              </w:rPr>
            </w:pPr>
            <w:r w:rsidRPr="0090028A">
              <w:rPr>
                <w:szCs w:val="24"/>
              </w:rPr>
              <w:t>hectares</w:t>
            </w:r>
          </w:p>
        </w:tc>
        <w:tc>
          <w:tcPr>
            <w:tcW w:w="1005" w:type="dxa"/>
            <w:tcBorders>
              <w:top w:val="nil"/>
              <w:left w:val="nil"/>
              <w:bottom w:val="nil"/>
              <w:right w:val="nil"/>
            </w:tcBorders>
            <w:vAlign w:val="center"/>
          </w:tcPr>
          <w:p w:rsidR="00F130F3" w:rsidRPr="0090028A" w:rsidRDefault="00F130F3" w:rsidP="00511B1F">
            <w:pPr>
              <w:rPr>
                <w:szCs w:val="24"/>
              </w:rPr>
            </w:pPr>
            <w:r w:rsidRPr="0090028A">
              <w:rPr>
                <w:szCs w:val="24"/>
              </w:rPr>
              <w:t>2.47</w:t>
            </w:r>
          </w:p>
        </w:tc>
        <w:tc>
          <w:tcPr>
            <w:tcW w:w="2099" w:type="dxa"/>
            <w:gridSpan w:val="2"/>
            <w:tcBorders>
              <w:top w:val="nil"/>
              <w:left w:val="nil"/>
              <w:bottom w:val="nil"/>
              <w:right w:val="nil"/>
            </w:tcBorders>
            <w:vAlign w:val="center"/>
          </w:tcPr>
          <w:p w:rsidR="00F130F3" w:rsidRPr="0090028A" w:rsidRDefault="00F130F3" w:rsidP="00511B1F">
            <w:pPr>
              <w:rPr>
                <w:szCs w:val="24"/>
              </w:rPr>
            </w:pPr>
            <w:r w:rsidRPr="0090028A">
              <w:rPr>
                <w:szCs w:val="24"/>
              </w:rPr>
              <w:t>acres</w:t>
            </w:r>
          </w:p>
        </w:tc>
        <w:tc>
          <w:tcPr>
            <w:tcW w:w="752" w:type="dxa"/>
            <w:gridSpan w:val="2"/>
            <w:tcBorders>
              <w:top w:val="nil"/>
              <w:left w:val="nil"/>
              <w:bottom w:val="nil"/>
              <w:right w:val="double" w:sz="6" w:space="0" w:color="auto"/>
            </w:tcBorders>
            <w:vAlign w:val="center"/>
          </w:tcPr>
          <w:p w:rsidR="00F130F3" w:rsidRPr="0090028A" w:rsidRDefault="00F130F3" w:rsidP="00511B1F">
            <w:pPr>
              <w:rPr>
                <w:szCs w:val="24"/>
              </w:rPr>
            </w:pPr>
            <w:r w:rsidRPr="001F6F6F">
              <w:rPr>
                <w:noProof/>
                <w:szCs w:val="24"/>
              </w:rPr>
              <w:t>ac</w:t>
            </w:r>
          </w:p>
        </w:tc>
      </w:tr>
      <w:tr w:rsidR="00F130F3" w:rsidTr="00F130F3">
        <w:trPr>
          <w:trHeight w:val="225"/>
        </w:trPr>
        <w:tc>
          <w:tcPr>
            <w:tcW w:w="841" w:type="dxa"/>
            <w:tcBorders>
              <w:top w:val="nil"/>
              <w:left w:val="double" w:sz="6" w:space="0" w:color="auto"/>
              <w:bottom w:val="nil"/>
              <w:right w:val="nil"/>
            </w:tcBorders>
            <w:vAlign w:val="center"/>
          </w:tcPr>
          <w:p w:rsidR="00F130F3" w:rsidRPr="0090028A" w:rsidRDefault="00F130F3" w:rsidP="00511B1F">
            <w:pPr>
              <w:rPr>
                <w:szCs w:val="24"/>
                <w:vertAlign w:val="superscript"/>
              </w:rPr>
            </w:pPr>
            <w:r w:rsidRPr="0090028A">
              <w:rPr>
                <w:szCs w:val="24"/>
              </w:rPr>
              <w:t xml:space="preserve">  mi</w:t>
            </w:r>
            <w:r w:rsidRPr="0090028A">
              <w:rPr>
                <w:szCs w:val="24"/>
                <w:vertAlign w:val="superscript"/>
              </w:rPr>
              <w:t>2</w:t>
            </w:r>
          </w:p>
        </w:tc>
        <w:tc>
          <w:tcPr>
            <w:tcW w:w="1913" w:type="dxa"/>
            <w:gridSpan w:val="3"/>
            <w:tcBorders>
              <w:top w:val="nil"/>
              <w:left w:val="nil"/>
              <w:bottom w:val="nil"/>
              <w:right w:val="nil"/>
            </w:tcBorders>
            <w:vAlign w:val="center"/>
          </w:tcPr>
          <w:p w:rsidR="00F130F3" w:rsidRPr="0090028A" w:rsidRDefault="00F130F3" w:rsidP="00511B1F">
            <w:pPr>
              <w:rPr>
                <w:szCs w:val="24"/>
              </w:rPr>
            </w:pPr>
            <w:r w:rsidRPr="0090028A">
              <w:rPr>
                <w:szCs w:val="24"/>
              </w:rPr>
              <w:t>square miles</w:t>
            </w:r>
          </w:p>
        </w:tc>
        <w:tc>
          <w:tcPr>
            <w:tcW w:w="1189" w:type="dxa"/>
            <w:tcBorders>
              <w:top w:val="nil"/>
              <w:left w:val="nil"/>
              <w:bottom w:val="nil"/>
              <w:right w:val="nil"/>
            </w:tcBorders>
            <w:vAlign w:val="center"/>
          </w:tcPr>
          <w:p w:rsidR="00F130F3" w:rsidRPr="0090028A" w:rsidRDefault="00F130F3" w:rsidP="00511B1F">
            <w:pPr>
              <w:rPr>
                <w:szCs w:val="24"/>
              </w:rPr>
            </w:pPr>
            <w:r w:rsidRPr="0090028A">
              <w:rPr>
                <w:szCs w:val="24"/>
              </w:rPr>
              <w:t>2.59</w:t>
            </w:r>
          </w:p>
        </w:tc>
        <w:tc>
          <w:tcPr>
            <w:tcW w:w="1915" w:type="dxa"/>
            <w:gridSpan w:val="2"/>
            <w:tcBorders>
              <w:top w:val="nil"/>
              <w:left w:val="nil"/>
              <w:bottom w:val="nil"/>
              <w:right w:val="nil"/>
            </w:tcBorders>
            <w:vAlign w:val="center"/>
          </w:tcPr>
          <w:p w:rsidR="00F130F3" w:rsidRPr="0090028A" w:rsidRDefault="00F130F3" w:rsidP="00511B1F">
            <w:pPr>
              <w:rPr>
                <w:szCs w:val="24"/>
              </w:rPr>
            </w:pPr>
            <w:r w:rsidRPr="0090028A">
              <w:rPr>
                <w:szCs w:val="24"/>
              </w:rPr>
              <w:t>kilometers squared</w:t>
            </w:r>
          </w:p>
        </w:tc>
        <w:tc>
          <w:tcPr>
            <w:tcW w:w="823" w:type="dxa"/>
            <w:tcBorders>
              <w:top w:val="nil"/>
              <w:left w:val="nil"/>
              <w:bottom w:val="nil"/>
              <w:right w:val="double" w:sz="6" w:space="0" w:color="auto"/>
            </w:tcBorders>
            <w:vAlign w:val="center"/>
          </w:tcPr>
          <w:p w:rsidR="00F130F3" w:rsidRPr="0090028A" w:rsidRDefault="00F130F3" w:rsidP="00511B1F">
            <w:pPr>
              <w:rPr>
                <w:szCs w:val="24"/>
                <w:vertAlign w:val="superscript"/>
              </w:rPr>
            </w:pPr>
            <w:r w:rsidRPr="0090028A">
              <w:rPr>
                <w:szCs w:val="24"/>
              </w:rPr>
              <w:t>km</w:t>
            </w:r>
            <w:r w:rsidRPr="0090028A">
              <w:rPr>
                <w:szCs w:val="24"/>
                <w:vertAlign w:val="superscript"/>
              </w:rPr>
              <w:t>2</w:t>
            </w:r>
          </w:p>
        </w:tc>
        <w:tc>
          <w:tcPr>
            <w:tcW w:w="850" w:type="dxa"/>
            <w:tcBorders>
              <w:top w:val="nil"/>
              <w:left w:val="double" w:sz="6" w:space="0" w:color="auto"/>
              <w:bottom w:val="nil"/>
              <w:right w:val="nil"/>
            </w:tcBorders>
            <w:vAlign w:val="center"/>
          </w:tcPr>
          <w:p w:rsidR="00F130F3" w:rsidRPr="0090028A" w:rsidRDefault="00F130F3" w:rsidP="00511B1F">
            <w:pPr>
              <w:rPr>
                <w:szCs w:val="24"/>
              </w:rPr>
            </w:pPr>
            <w:r w:rsidRPr="0090028A">
              <w:rPr>
                <w:szCs w:val="24"/>
              </w:rPr>
              <w:t xml:space="preserve">  km</w:t>
            </w:r>
            <w:r w:rsidRPr="0090028A">
              <w:rPr>
                <w:szCs w:val="24"/>
                <w:vertAlign w:val="superscript"/>
              </w:rPr>
              <w:t>2</w:t>
            </w:r>
          </w:p>
        </w:tc>
        <w:tc>
          <w:tcPr>
            <w:tcW w:w="1980" w:type="dxa"/>
            <w:gridSpan w:val="3"/>
            <w:tcBorders>
              <w:top w:val="nil"/>
              <w:left w:val="nil"/>
              <w:bottom w:val="nil"/>
              <w:right w:val="nil"/>
            </w:tcBorders>
            <w:vAlign w:val="center"/>
          </w:tcPr>
          <w:p w:rsidR="00F130F3" w:rsidRPr="0090028A" w:rsidRDefault="00F130F3" w:rsidP="00511B1F">
            <w:pPr>
              <w:rPr>
                <w:szCs w:val="24"/>
              </w:rPr>
            </w:pPr>
            <w:r w:rsidRPr="0090028A">
              <w:rPr>
                <w:szCs w:val="24"/>
              </w:rPr>
              <w:t>kilometers squared</w:t>
            </w:r>
          </w:p>
        </w:tc>
        <w:tc>
          <w:tcPr>
            <w:tcW w:w="1005" w:type="dxa"/>
            <w:tcBorders>
              <w:top w:val="nil"/>
              <w:left w:val="nil"/>
              <w:bottom w:val="nil"/>
              <w:right w:val="nil"/>
            </w:tcBorders>
            <w:vAlign w:val="center"/>
          </w:tcPr>
          <w:p w:rsidR="00F130F3" w:rsidRPr="0090028A" w:rsidRDefault="00F130F3" w:rsidP="00511B1F">
            <w:pPr>
              <w:rPr>
                <w:szCs w:val="24"/>
              </w:rPr>
            </w:pPr>
            <w:r w:rsidRPr="0090028A">
              <w:rPr>
                <w:szCs w:val="24"/>
              </w:rPr>
              <w:t>0.386</w:t>
            </w:r>
          </w:p>
        </w:tc>
        <w:tc>
          <w:tcPr>
            <w:tcW w:w="2099" w:type="dxa"/>
            <w:gridSpan w:val="2"/>
            <w:tcBorders>
              <w:top w:val="nil"/>
              <w:left w:val="nil"/>
              <w:bottom w:val="nil"/>
              <w:right w:val="nil"/>
            </w:tcBorders>
            <w:vAlign w:val="center"/>
          </w:tcPr>
          <w:p w:rsidR="00F130F3" w:rsidRPr="0090028A" w:rsidRDefault="00F130F3" w:rsidP="00511B1F">
            <w:pPr>
              <w:rPr>
                <w:szCs w:val="24"/>
              </w:rPr>
            </w:pPr>
            <w:r w:rsidRPr="0090028A">
              <w:rPr>
                <w:szCs w:val="24"/>
              </w:rPr>
              <w:t>square miles</w:t>
            </w:r>
          </w:p>
        </w:tc>
        <w:tc>
          <w:tcPr>
            <w:tcW w:w="752" w:type="dxa"/>
            <w:gridSpan w:val="2"/>
            <w:tcBorders>
              <w:top w:val="nil"/>
              <w:left w:val="nil"/>
              <w:bottom w:val="nil"/>
              <w:right w:val="double" w:sz="6" w:space="0" w:color="auto"/>
            </w:tcBorders>
            <w:vAlign w:val="center"/>
          </w:tcPr>
          <w:p w:rsidR="00F130F3" w:rsidRPr="0090028A" w:rsidRDefault="00F130F3" w:rsidP="00511B1F">
            <w:pPr>
              <w:rPr>
                <w:szCs w:val="24"/>
              </w:rPr>
            </w:pPr>
            <w:r w:rsidRPr="0090028A">
              <w:rPr>
                <w:szCs w:val="24"/>
              </w:rPr>
              <w:t>mi</w:t>
            </w:r>
            <w:r w:rsidRPr="0090028A">
              <w:rPr>
                <w:szCs w:val="24"/>
                <w:vertAlign w:val="superscript"/>
              </w:rPr>
              <w:t>2</w:t>
            </w:r>
          </w:p>
        </w:tc>
      </w:tr>
      <w:tr w:rsidR="00F130F3" w:rsidTr="00F130F3">
        <w:trPr>
          <w:trHeight w:val="361"/>
        </w:trPr>
        <w:tc>
          <w:tcPr>
            <w:tcW w:w="6683" w:type="dxa"/>
            <w:gridSpan w:val="8"/>
            <w:tcBorders>
              <w:top w:val="nil"/>
              <w:left w:val="double" w:sz="6" w:space="0" w:color="auto"/>
              <w:bottom w:val="nil"/>
              <w:right w:val="double" w:sz="6" w:space="0" w:color="auto"/>
            </w:tcBorders>
            <w:vAlign w:val="center"/>
          </w:tcPr>
          <w:p w:rsidR="00F130F3" w:rsidRPr="0090028A" w:rsidRDefault="00F130F3" w:rsidP="00511B1F">
            <w:pPr>
              <w:jc w:val="center"/>
              <w:rPr>
                <w:b/>
                <w:szCs w:val="24"/>
                <w:u w:val="single"/>
              </w:rPr>
            </w:pPr>
            <w:r w:rsidRPr="0090028A">
              <w:rPr>
                <w:b/>
                <w:szCs w:val="24"/>
                <w:u w:val="single"/>
              </w:rPr>
              <w:t>VOLUME</w:t>
            </w:r>
          </w:p>
        </w:tc>
        <w:tc>
          <w:tcPr>
            <w:tcW w:w="6688" w:type="dxa"/>
            <w:gridSpan w:val="9"/>
            <w:tcBorders>
              <w:top w:val="nil"/>
              <w:left w:val="double" w:sz="6" w:space="0" w:color="auto"/>
              <w:bottom w:val="nil"/>
              <w:right w:val="double" w:sz="6" w:space="0" w:color="auto"/>
            </w:tcBorders>
            <w:vAlign w:val="center"/>
          </w:tcPr>
          <w:p w:rsidR="00F130F3" w:rsidRPr="0090028A" w:rsidRDefault="00F130F3" w:rsidP="00511B1F">
            <w:pPr>
              <w:jc w:val="center"/>
              <w:rPr>
                <w:b/>
                <w:szCs w:val="24"/>
                <w:u w:val="single"/>
              </w:rPr>
            </w:pPr>
            <w:r w:rsidRPr="0090028A">
              <w:rPr>
                <w:b/>
                <w:szCs w:val="24"/>
                <w:u w:val="single"/>
              </w:rPr>
              <w:t>VOLUME</w:t>
            </w:r>
          </w:p>
        </w:tc>
      </w:tr>
      <w:tr w:rsidR="00F130F3" w:rsidTr="00F130F3">
        <w:trPr>
          <w:trHeight w:val="213"/>
        </w:trPr>
        <w:tc>
          <w:tcPr>
            <w:tcW w:w="841" w:type="dxa"/>
            <w:tcBorders>
              <w:top w:val="nil"/>
              <w:left w:val="double" w:sz="6" w:space="0" w:color="auto"/>
              <w:bottom w:val="nil"/>
              <w:right w:val="nil"/>
            </w:tcBorders>
            <w:vAlign w:val="center"/>
          </w:tcPr>
          <w:p w:rsidR="00F130F3" w:rsidRPr="0090028A" w:rsidRDefault="00F130F3" w:rsidP="00511B1F">
            <w:pPr>
              <w:rPr>
                <w:szCs w:val="24"/>
              </w:rPr>
            </w:pPr>
            <w:r w:rsidRPr="0090028A">
              <w:rPr>
                <w:szCs w:val="24"/>
              </w:rPr>
              <w:t xml:space="preserve">  fl oz</w:t>
            </w:r>
          </w:p>
        </w:tc>
        <w:tc>
          <w:tcPr>
            <w:tcW w:w="1913" w:type="dxa"/>
            <w:gridSpan w:val="3"/>
            <w:tcBorders>
              <w:top w:val="nil"/>
              <w:left w:val="nil"/>
              <w:bottom w:val="nil"/>
              <w:right w:val="nil"/>
            </w:tcBorders>
            <w:vAlign w:val="center"/>
          </w:tcPr>
          <w:p w:rsidR="00F130F3" w:rsidRPr="0090028A" w:rsidRDefault="00F130F3" w:rsidP="00511B1F">
            <w:pPr>
              <w:rPr>
                <w:szCs w:val="24"/>
              </w:rPr>
            </w:pPr>
            <w:r w:rsidRPr="0090028A">
              <w:rPr>
                <w:szCs w:val="24"/>
              </w:rPr>
              <w:t>fluid ounces</w:t>
            </w:r>
          </w:p>
        </w:tc>
        <w:tc>
          <w:tcPr>
            <w:tcW w:w="1189" w:type="dxa"/>
            <w:tcBorders>
              <w:top w:val="nil"/>
              <w:left w:val="nil"/>
              <w:bottom w:val="nil"/>
              <w:right w:val="nil"/>
            </w:tcBorders>
            <w:vAlign w:val="center"/>
          </w:tcPr>
          <w:p w:rsidR="00F130F3" w:rsidRPr="0090028A" w:rsidRDefault="00F130F3" w:rsidP="00511B1F">
            <w:pPr>
              <w:rPr>
                <w:szCs w:val="24"/>
              </w:rPr>
            </w:pPr>
            <w:r w:rsidRPr="0090028A">
              <w:rPr>
                <w:szCs w:val="24"/>
              </w:rPr>
              <w:t>29.57</w:t>
            </w:r>
          </w:p>
        </w:tc>
        <w:tc>
          <w:tcPr>
            <w:tcW w:w="1915" w:type="dxa"/>
            <w:gridSpan w:val="2"/>
            <w:tcBorders>
              <w:top w:val="nil"/>
              <w:left w:val="nil"/>
              <w:bottom w:val="nil"/>
              <w:right w:val="nil"/>
            </w:tcBorders>
            <w:vAlign w:val="center"/>
          </w:tcPr>
          <w:p w:rsidR="00F130F3" w:rsidRPr="0090028A" w:rsidRDefault="00F130F3" w:rsidP="00511B1F">
            <w:pPr>
              <w:rPr>
                <w:szCs w:val="24"/>
              </w:rPr>
            </w:pPr>
            <w:r w:rsidRPr="0090028A">
              <w:rPr>
                <w:szCs w:val="24"/>
              </w:rPr>
              <w:t>milliliters</w:t>
            </w:r>
          </w:p>
        </w:tc>
        <w:tc>
          <w:tcPr>
            <w:tcW w:w="823" w:type="dxa"/>
            <w:tcBorders>
              <w:top w:val="nil"/>
              <w:left w:val="nil"/>
              <w:bottom w:val="nil"/>
              <w:right w:val="double" w:sz="6" w:space="0" w:color="auto"/>
            </w:tcBorders>
            <w:vAlign w:val="center"/>
          </w:tcPr>
          <w:p w:rsidR="00F130F3" w:rsidRPr="0090028A" w:rsidRDefault="00F130F3" w:rsidP="00511B1F">
            <w:pPr>
              <w:rPr>
                <w:szCs w:val="24"/>
              </w:rPr>
            </w:pPr>
            <w:r w:rsidRPr="0090028A">
              <w:rPr>
                <w:szCs w:val="24"/>
              </w:rPr>
              <w:t>ml</w:t>
            </w:r>
          </w:p>
        </w:tc>
        <w:tc>
          <w:tcPr>
            <w:tcW w:w="850" w:type="dxa"/>
            <w:tcBorders>
              <w:top w:val="nil"/>
              <w:left w:val="double" w:sz="6" w:space="0" w:color="auto"/>
              <w:bottom w:val="nil"/>
              <w:right w:val="nil"/>
            </w:tcBorders>
            <w:vAlign w:val="center"/>
          </w:tcPr>
          <w:p w:rsidR="00F130F3" w:rsidRPr="0090028A" w:rsidRDefault="00F130F3" w:rsidP="00511B1F">
            <w:pPr>
              <w:rPr>
                <w:szCs w:val="24"/>
              </w:rPr>
            </w:pPr>
            <w:r w:rsidRPr="0090028A">
              <w:rPr>
                <w:szCs w:val="24"/>
              </w:rPr>
              <w:t xml:space="preserve">  ml</w:t>
            </w:r>
          </w:p>
        </w:tc>
        <w:tc>
          <w:tcPr>
            <w:tcW w:w="1980" w:type="dxa"/>
            <w:gridSpan w:val="3"/>
            <w:tcBorders>
              <w:top w:val="nil"/>
              <w:left w:val="nil"/>
              <w:bottom w:val="nil"/>
              <w:right w:val="nil"/>
            </w:tcBorders>
            <w:vAlign w:val="center"/>
          </w:tcPr>
          <w:p w:rsidR="00F130F3" w:rsidRPr="0090028A" w:rsidRDefault="00F130F3" w:rsidP="00511B1F">
            <w:pPr>
              <w:rPr>
                <w:szCs w:val="24"/>
              </w:rPr>
            </w:pPr>
            <w:r w:rsidRPr="0090028A">
              <w:rPr>
                <w:szCs w:val="24"/>
              </w:rPr>
              <w:t>milliliters</w:t>
            </w:r>
          </w:p>
        </w:tc>
        <w:tc>
          <w:tcPr>
            <w:tcW w:w="1005" w:type="dxa"/>
            <w:tcBorders>
              <w:top w:val="nil"/>
              <w:left w:val="nil"/>
              <w:bottom w:val="nil"/>
              <w:right w:val="nil"/>
            </w:tcBorders>
            <w:vAlign w:val="center"/>
          </w:tcPr>
          <w:p w:rsidR="00F130F3" w:rsidRPr="0090028A" w:rsidRDefault="00F130F3" w:rsidP="00511B1F">
            <w:pPr>
              <w:rPr>
                <w:szCs w:val="24"/>
              </w:rPr>
            </w:pPr>
            <w:r w:rsidRPr="0090028A">
              <w:rPr>
                <w:szCs w:val="24"/>
              </w:rPr>
              <w:t>0.034</w:t>
            </w:r>
          </w:p>
        </w:tc>
        <w:tc>
          <w:tcPr>
            <w:tcW w:w="2099" w:type="dxa"/>
            <w:gridSpan w:val="2"/>
            <w:tcBorders>
              <w:top w:val="nil"/>
              <w:left w:val="nil"/>
              <w:bottom w:val="nil"/>
              <w:right w:val="nil"/>
            </w:tcBorders>
            <w:vAlign w:val="center"/>
          </w:tcPr>
          <w:p w:rsidR="00F130F3" w:rsidRPr="0090028A" w:rsidRDefault="00F130F3" w:rsidP="00511B1F">
            <w:pPr>
              <w:rPr>
                <w:szCs w:val="24"/>
              </w:rPr>
            </w:pPr>
            <w:r w:rsidRPr="0090028A">
              <w:rPr>
                <w:szCs w:val="24"/>
              </w:rPr>
              <w:t>fluid ounces</w:t>
            </w:r>
          </w:p>
        </w:tc>
        <w:tc>
          <w:tcPr>
            <w:tcW w:w="752" w:type="dxa"/>
            <w:gridSpan w:val="2"/>
            <w:tcBorders>
              <w:top w:val="nil"/>
              <w:left w:val="nil"/>
              <w:bottom w:val="nil"/>
              <w:right w:val="double" w:sz="6" w:space="0" w:color="auto"/>
            </w:tcBorders>
            <w:vAlign w:val="center"/>
          </w:tcPr>
          <w:p w:rsidR="00F130F3" w:rsidRPr="0090028A" w:rsidRDefault="00F130F3" w:rsidP="00511B1F">
            <w:pPr>
              <w:rPr>
                <w:szCs w:val="24"/>
              </w:rPr>
            </w:pPr>
            <w:r w:rsidRPr="0090028A">
              <w:rPr>
                <w:szCs w:val="24"/>
              </w:rPr>
              <w:t>fl oz</w:t>
            </w:r>
          </w:p>
        </w:tc>
      </w:tr>
      <w:tr w:rsidR="00F130F3" w:rsidTr="00F130F3">
        <w:trPr>
          <w:trHeight w:val="213"/>
        </w:trPr>
        <w:tc>
          <w:tcPr>
            <w:tcW w:w="841" w:type="dxa"/>
            <w:tcBorders>
              <w:top w:val="nil"/>
              <w:left w:val="double" w:sz="6" w:space="0" w:color="auto"/>
              <w:bottom w:val="nil"/>
              <w:right w:val="nil"/>
            </w:tcBorders>
            <w:vAlign w:val="center"/>
          </w:tcPr>
          <w:p w:rsidR="00F130F3" w:rsidRPr="0090028A" w:rsidRDefault="00F130F3" w:rsidP="00511B1F">
            <w:pPr>
              <w:rPr>
                <w:szCs w:val="24"/>
              </w:rPr>
            </w:pPr>
            <w:r w:rsidRPr="0090028A">
              <w:rPr>
                <w:szCs w:val="24"/>
              </w:rPr>
              <w:t xml:space="preserve">  gal</w:t>
            </w:r>
          </w:p>
        </w:tc>
        <w:tc>
          <w:tcPr>
            <w:tcW w:w="1913" w:type="dxa"/>
            <w:gridSpan w:val="3"/>
            <w:tcBorders>
              <w:top w:val="nil"/>
              <w:left w:val="nil"/>
              <w:bottom w:val="nil"/>
              <w:right w:val="nil"/>
            </w:tcBorders>
            <w:vAlign w:val="center"/>
          </w:tcPr>
          <w:p w:rsidR="00F130F3" w:rsidRPr="0090028A" w:rsidRDefault="00F130F3" w:rsidP="00511B1F">
            <w:pPr>
              <w:rPr>
                <w:szCs w:val="24"/>
              </w:rPr>
            </w:pPr>
            <w:r w:rsidRPr="0090028A">
              <w:rPr>
                <w:szCs w:val="24"/>
              </w:rPr>
              <w:t>gallons</w:t>
            </w:r>
          </w:p>
        </w:tc>
        <w:tc>
          <w:tcPr>
            <w:tcW w:w="1189" w:type="dxa"/>
            <w:tcBorders>
              <w:top w:val="nil"/>
              <w:left w:val="nil"/>
              <w:bottom w:val="nil"/>
              <w:right w:val="nil"/>
            </w:tcBorders>
            <w:vAlign w:val="center"/>
          </w:tcPr>
          <w:p w:rsidR="00F130F3" w:rsidRPr="0090028A" w:rsidRDefault="00F130F3" w:rsidP="00511B1F">
            <w:pPr>
              <w:rPr>
                <w:szCs w:val="24"/>
              </w:rPr>
            </w:pPr>
            <w:r w:rsidRPr="0090028A">
              <w:rPr>
                <w:szCs w:val="24"/>
              </w:rPr>
              <w:t>3.785</w:t>
            </w:r>
          </w:p>
        </w:tc>
        <w:tc>
          <w:tcPr>
            <w:tcW w:w="1915" w:type="dxa"/>
            <w:gridSpan w:val="2"/>
            <w:tcBorders>
              <w:top w:val="nil"/>
              <w:left w:val="nil"/>
              <w:bottom w:val="nil"/>
              <w:right w:val="nil"/>
            </w:tcBorders>
            <w:vAlign w:val="center"/>
          </w:tcPr>
          <w:p w:rsidR="00F130F3" w:rsidRPr="0090028A" w:rsidRDefault="00F130F3" w:rsidP="00511B1F">
            <w:pPr>
              <w:rPr>
                <w:szCs w:val="24"/>
              </w:rPr>
            </w:pPr>
            <w:r w:rsidRPr="0090028A">
              <w:rPr>
                <w:szCs w:val="24"/>
              </w:rPr>
              <w:t>liters</w:t>
            </w:r>
          </w:p>
        </w:tc>
        <w:tc>
          <w:tcPr>
            <w:tcW w:w="823" w:type="dxa"/>
            <w:tcBorders>
              <w:top w:val="nil"/>
              <w:left w:val="nil"/>
              <w:bottom w:val="nil"/>
              <w:right w:val="double" w:sz="6" w:space="0" w:color="auto"/>
            </w:tcBorders>
            <w:vAlign w:val="center"/>
          </w:tcPr>
          <w:p w:rsidR="00F130F3" w:rsidRPr="0090028A" w:rsidRDefault="00F130F3" w:rsidP="00511B1F">
            <w:pPr>
              <w:rPr>
                <w:szCs w:val="24"/>
              </w:rPr>
            </w:pPr>
            <w:r w:rsidRPr="0090028A">
              <w:rPr>
                <w:szCs w:val="24"/>
              </w:rPr>
              <w:t>L</w:t>
            </w:r>
          </w:p>
        </w:tc>
        <w:tc>
          <w:tcPr>
            <w:tcW w:w="850" w:type="dxa"/>
            <w:tcBorders>
              <w:top w:val="nil"/>
              <w:left w:val="double" w:sz="6" w:space="0" w:color="auto"/>
              <w:bottom w:val="nil"/>
              <w:right w:val="nil"/>
            </w:tcBorders>
            <w:vAlign w:val="center"/>
          </w:tcPr>
          <w:p w:rsidR="00F130F3" w:rsidRPr="0090028A" w:rsidRDefault="00F130F3" w:rsidP="00511B1F">
            <w:pPr>
              <w:rPr>
                <w:szCs w:val="24"/>
              </w:rPr>
            </w:pPr>
            <w:r w:rsidRPr="0090028A">
              <w:rPr>
                <w:szCs w:val="24"/>
              </w:rPr>
              <w:t xml:space="preserve">  L</w:t>
            </w:r>
          </w:p>
        </w:tc>
        <w:tc>
          <w:tcPr>
            <w:tcW w:w="1980" w:type="dxa"/>
            <w:gridSpan w:val="3"/>
            <w:tcBorders>
              <w:top w:val="nil"/>
              <w:left w:val="nil"/>
              <w:bottom w:val="nil"/>
              <w:right w:val="nil"/>
            </w:tcBorders>
            <w:vAlign w:val="center"/>
          </w:tcPr>
          <w:p w:rsidR="00F130F3" w:rsidRPr="0090028A" w:rsidRDefault="00F130F3" w:rsidP="00511B1F">
            <w:pPr>
              <w:rPr>
                <w:szCs w:val="24"/>
              </w:rPr>
            </w:pPr>
            <w:r w:rsidRPr="0090028A">
              <w:rPr>
                <w:szCs w:val="24"/>
              </w:rPr>
              <w:t>liters</w:t>
            </w:r>
          </w:p>
        </w:tc>
        <w:tc>
          <w:tcPr>
            <w:tcW w:w="1005" w:type="dxa"/>
            <w:tcBorders>
              <w:top w:val="nil"/>
              <w:left w:val="nil"/>
              <w:bottom w:val="nil"/>
              <w:right w:val="nil"/>
            </w:tcBorders>
            <w:vAlign w:val="center"/>
          </w:tcPr>
          <w:p w:rsidR="00F130F3" w:rsidRPr="0090028A" w:rsidRDefault="00F130F3" w:rsidP="00511B1F">
            <w:pPr>
              <w:rPr>
                <w:szCs w:val="24"/>
              </w:rPr>
            </w:pPr>
            <w:r w:rsidRPr="0090028A">
              <w:rPr>
                <w:szCs w:val="24"/>
              </w:rPr>
              <w:t>0.264</w:t>
            </w:r>
          </w:p>
        </w:tc>
        <w:tc>
          <w:tcPr>
            <w:tcW w:w="2099" w:type="dxa"/>
            <w:gridSpan w:val="2"/>
            <w:tcBorders>
              <w:top w:val="nil"/>
              <w:left w:val="nil"/>
              <w:bottom w:val="nil"/>
              <w:right w:val="nil"/>
            </w:tcBorders>
            <w:vAlign w:val="center"/>
          </w:tcPr>
          <w:p w:rsidR="00F130F3" w:rsidRPr="0090028A" w:rsidRDefault="00F130F3" w:rsidP="00511B1F">
            <w:pPr>
              <w:rPr>
                <w:szCs w:val="24"/>
              </w:rPr>
            </w:pPr>
            <w:r w:rsidRPr="0090028A">
              <w:rPr>
                <w:szCs w:val="24"/>
              </w:rPr>
              <w:t>gallons</w:t>
            </w:r>
          </w:p>
        </w:tc>
        <w:tc>
          <w:tcPr>
            <w:tcW w:w="752" w:type="dxa"/>
            <w:gridSpan w:val="2"/>
            <w:tcBorders>
              <w:top w:val="nil"/>
              <w:left w:val="nil"/>
              <w:bottom w:val="nil"/>
              <w:right w:val="double" w:sz="6" w:space="0" w:color="auto"/>
            </w:tcBorders>
            <w:vAlign w:val="center"/>
          </w:tcPr>
          <w:p w:rsidR="00F130F3" w:rsidRPr="0090028A" w:rsidRDefault="00F130F3" w:rsidP="00511B1F">
            <w:pPr>
              <w:rPr>
                <w:szCs w:val="24"/>
              </w:rPr>
            </w:pPr>
            <w:r w:rsidRPr="0090028A">
              <w:rPr>
                <w:szCs w:val="24"/>
              </w:rPr>
              <w:t>gal</w:t>
            </w:r>
          </w:p>
        </w:tc>
      </w:tr>
      <w:tr w:rsidR="00F130F3" w:rsidTr="00F130F3">
        <w:trPr>
          <w:trHeight w:val="213"/>
        </w:trPr>
        <w:tc>
          <w:tcPr>
            <w:tcW w:w="841" w:type="dxa"/>
            <w:tcBorders>
              <w:top w:val="nil"/>
              <w:left w:val="double" w:sz="6" w:space="0" w:color="auto"/>
              <w:bottom w:val="nil"/>
              <w:right w:val="nil"/>
            </w:tcBorders>
            <w:vAlign w:val="center"/>
          </w:tcPr>
          <w:p w:rsidR="00F130F3" w:rsidRPr="0090028A" w:rsidRDefault="00F130F3" w:rsidP="00511B1F">
            <w:pPr>
              <w:rPr>
                <w:szCs w:val="24"/>
                <w:vertAlign w:val="superscript"/>
              </w:rPr>
            </w:pPr>
            <w:r w:rsidRPr="0090028A">
              <w:rPr>
                <w:szCs w:val="24"/>
              </w:rPr>
              <w:t xml:space="preserve">  ft</w:t>
            </w:r>
            <w:r w:rsidRPr="0090028A">
              <w:rPr>
                <w:szCs w:val="24"/>
                <w:vertAlign w:val="superscript"/>
              </w:rPr>
              <w:t>3</w:t>
            </w:r>
          </w:p>
        </w:tc>
        <w:tc>
          <w:tcPr>
            <w:tcW w:w="1913" w:type="dxa"/>
            <w:gridSpan w:val="3"/>
            <w:tcBorders>
              <w:top w:val="nil"/>
              <w:left w:val="nil"/>
              <w:bottom w:val="nil"/>
              <w:right w:val="nil"/>
            </w:tcBorders>
            <w:vAlign w:val="center"/>
          </w:tcPr>
          <w:p w:rsidR="00F130F3" w:rsidRPr="0090028A" w:rsidRDefault="00F130F3" w:rsidP="00511B1F">
            <w:pPr>
              <w:rPr>
                <w:szCs w:val="24"/>
              </w:rPr>
            </w:pPr>
            <w:r w:rsidRPr="0090028A">
              <w:rPr>
                <w:szCs w:val="24"/>
              </w:rPr>
              <w:t>cubic feet</w:t>
            </w:r>
          </w:p>
        </w:tc>
        <w:tc>
          <w:tcPr>
            <w:tcW w:w="1189" w:type="dxa"/>
            <w:tcBorders>
              <w:top w:val="nil"/>
              <w:left w:val="nil"/>
              <w:bottom w:val="nil"/>
              <w:right w:val="nil"/>
            </w:tcBorders>
            <w:vAlign w:val="center"/>
          </w:tcPr>
          <w:p w:rsidR="00F130F3" w:rsidRPr="0090028A" w:rsidRDefault="00F130F3" w:rsidP="00511B1F">
            <w:pPr>
              <w:rPr>
                <w:szCs w:val="24"/>
              </w:rPr>
            </w:pPr>
            <w:r w:rsidRPr="0090028A">
              <w:rPr>
                <w:szCs w:val="24"/>
              </w:rPr>
              <w:t>0.028</w:t>
            </w:r>
          </w:p>
        </w:tc>
        <w:tc>
          <w:tcPr>
            <w:tcW w:w="1915" w:type="dxa"/>
            <w:gridSpan w:val="2"/>
            <w:tcBorders>
              <w:top w:val="nil"/>
              <w:left w:val="nil"/>
              <w:bottom w:val="nil"/>
              <w:right w:val="nil"/>
            </w:tcBorders>
            <w:vAlign w:val="center"/>
          </w:tcPr>
          <w:p w:rsidR="00F130F3" w:rsidRPr="0090028A" w:rsidRDefault="00F130F3" w:rsidP="00511B1F">
            <w:pPr>
              <w:rPr>
                <w:szCs w:val="24"/>
              </w:rPr>
            </w:pPr>
            <w:r w:rsidRPr="0090028A">
              <w:rPr>
                <w:szCs w:val="24"/>
              </w:rPr>
              <w:t>meters cubed</w:t>
            </w:r>
          </w:p>
        </w:tc>
        <w:tc>
          <w:tcPr>
            <w:tcW w:w="823" w:type="dxa"/>
            <w:tcBorders>
              <w:top w:val="nil"/>
              <w:left w:val="nil"/>
              <w:bottom w:val="nil"/>
              <w:right w:val="double" w:sz="6" w:space="0" w:color="auto"/>
            </w:tcBorders>
            <w:vAlign w:val="center"/>
          </w:tcPr>
          <w:p w:rsidR="00F130F3" w:rsidRPr="0090028A" w:rsidRDefault="00F130F3" w:rsidP="00511B1F">
            <w:pPr>
              <w:rPr>
                <w:szCs w:val="24"/>
                <w:vertAlign w:val="superscript"/>
              </w:rPr>
            </w:pPr>
            <w:r w:rsidRPr="0090028A">
              <w:rPr>
                <w:szCs w:val="24"/>
              </w:rPr>
              <w:t>m</w:t>
            </w:r>
            <w:r w:rsidRPr="0090028A">
              <w:rPr>
                <w:szCs w:val="24"/>
                <w:vertAlign w:val="superscript"/>
              </w:rPr>
              <w:t>3</w:t>
            </w:r>
          </w:p>
        </w:tc>
        <w:tc>
          <w:tcPr>
            <w:tcW w:w="850" w:type="dxa"/>
            <w:tcBorders>
              <w:top w:val="nil"/>
              <w:left w:val="double" w:sz="6" w:space="0" w:color="auto"/>
              <w:bottom w:val="nil"/>
              <w:right w:val="nil"/>
            </w:tcBorders>
            <w:vAlign w:val="center"/>
          </w:tcPr>
          <w:p w:rsidR="00F130F3" w:rsidRPr="0090028A" w:rsidRDefault="00F130F3" w:rsidP="00511B1F">
            <w:pPr>
              <w:rPr>
                <w:szCs w:val="24"/>
              </w:rPr>
            </w:pPr>
            <w:r w:rsidRPr="0090028A">
              <w:rPr>
                <w:szCs w:val="24"/>
              </w:rPr>
              <w:t xml:space="preserve">  m</w:t>
            </w:r>
            <w:r w:rsidRPr="0090028A">
              <w:rPr>
                <w:szCs w:val="24"/>
                <w:vertAlign w:val="superscript"/>
              </w:rPr>
              <w:t>3</w:t>
            </w:r>
          </w:p>
        </w:tc>
        <w:tc>
          <w:tcPr>
            <w:tcW w:w="1980" w:type="dxa"/>
            <w:gridSpan w:val="3"/>
            <w:tcBorders>
              <w:top w:val="nil"/>
              <w:left w:val="nil"/>
              <w:bottom w:val="nil"/>
              <w:right w:val="nil"/>
            </w:tcBorders>
            <w:vAlign w:val="center"/>
          </w:tcPr>
          <w:p w:rsidR="00F130F3" w:rsidRPr="0090028A" w:rsidRDefault="00F130F3" w:rsidP="00511B1F">
            <w:pPr>
              <w:rPr>
                <w:szCs w:val="24"/>
              </w:rPr>
            </w:pPr>
            <w:r w:rsidRPr="0090028A">
              <w:rPr>
                <w:szCs w:val="24"/>
              </w:rPr>
              <w:t>meters cubed</w:t>
            </w:r>
          </w:p>
        </w:tc>
        <w:tc>
          <w:tcPr>
            <w:tcW w:w="1005" w:type="dxa"/>
            <w:tcBorders>
              <w:top w:val="nil"/>
              <w:left w:val="nil"/>
              <w:bottom w:val="nil"/>
              <w:right w:val="nil"/>
            </w:tcBorders>
            <w:vAlign w:val="center"/>
          </w:tcPr>
          <w:p w:rsidR="00F130F3" w:rsidRPr="0090028A" w:rsidRDefault="00F130F3" w:rsidP="00511B1F">
            <w:pPr>
              <w:rPr>
                <w:szCs w:val="24"/>
              </w:rPr>
            </w:pPr>
            <w:r w:rsidRPr="0090028A">
              <w:rPr>
                <w:szCs w:val="24"/>
              </w:rPr>
              <w:t>35.315</w:t>
            </w:r>
          </w:p>
        </w:tc>
        <w:tc>
          <w:tcPr>
            <w:tcW w:w="2099" w:type="dxa"/>
            <w:gridSpan w:val="2"/>
            <w:tcBorders>
              <w:top w:val="nil"/>
              <w:left w:val="nil"/>
              <w:bottom w:val="nil"/>
              <w:right w:val="nil"/>
            </w:tcBorders>
            <w:vAlign w:val="center"/>
          </w:tcPr>
          <w:p w:rsidR="00F130F3" w:rsidRPr="0090028A" w:rsidRDefault="00F130F3" w:rsidP="00511B1F">
            <w:pPr>
              <w:rPr>
                <w:szCs w:val="24"/>
              </w:rPr>
            </w:pPr>
            <w:r w:rsidRPr="0090028A">
              <w:rPr>
                <w:szCs w:val="24"/>
              </w:rPr>
              <w:t>cubic feet</w:t>
            </w:r>
          </w:p>
        </w:tc>
        <w:tc>
          <w:tcPr>
            <w:tcW w:w="752" w:type="dxa"/>
            <w:gridSpan w:val="2"/>
            <w:tcBorders>
              <w:top w:val="nil"/>
              <w:left w:val="nil"/>
              <w:bottom w:val="nil"/>
              <w:right w:val="double" w:sz="6" w:space="0" w:color="auto"/>
            </w:tcBorders>
            <w:vAlign w:val="center"/>
          </w:tcPr>
          <w:p w:rsidR="00F130F3" w:rsidRPr="0090028A" w:rsidRDefault="00F130F3" w:rsidP="00511B1F">
            <w:pPr>
              <w:rPr>
                <w:szCs w:val="24"/>
              </w:rPr>
            </w:pPr>
            <w:r w:rsidRPr="0090028A">
              <w:rPr>
                <w:szCs w:val="24"/>
              </w:rPr>
              <w:t>ft</w:t>
            </w:r>
            <w:r w:rsidRPr="0090028A">
              <w:rPr>
                <w:szCs w:val="24"/>
                <w:vertAlign w:val="superscript"/>
              </w:rPr>
              <w:t>3</w:t>
            </w:r>
          </w:p>
        </w:tc>
      </w:tr>
      <w:tr w:rsidR="00F130F3" w:rsidTr="00F130F3">
        <w:trPr>
          <w:trHeight w:val="213"/>
        </w:trPr>
        <w:tc>
          <w:tcPr>
            <w:tcW w:w="841" w:type="dxa"/>
            <w:tcBorders>
              <w:top w:val="nil"/>
              <w:left w:val="double" w:sz="6" w:space="0" w:color="auto"/>
              <w:bottom w:val="nil"/>
              <w:right w:val="nil"/>
            </w:tcBorders>
            <w:vAlign w:val="center"/>
          </w:tcPr>
          <w:p w:rsidR="00F130F3" w:rsidRPr="0090028A" w:rsidRDefault="00F130F3" w:rsidP="00511B1F">
            <w:pPr>
              <w:rPr>
                <w:szCs w:val="24"/>
                <w:vertAlign w:val="superscript"/>
              </w:rPr>
            </w:pPr>
            <w:r w:rsidRPr="0090028A">
              <w:rPr>
                <w:szCs w:val="24"/>
              </w:rPr>
              <w:t xml:space="preserve">  yd</w:t>
            </w:r>
            <w:r w:rsidRPr="0090028A">
              <w:rPr>
                <w:szCs w:val="24"/>
                <w:vertAlign w:val="superscript"/>
              </w:rPr>
              <w:t>3</w:t>
            </w:r>
          </w:p>
        </w:tc>
        <w:tc>
          <w:tcPr>
            <w:tcW w:w="1913" w:type="dxa"/>
            <w:gridSpan w:val="3"/>
            <w:tcBorders>
              <w:top w:val="nil"/>
              <w:left w:val="nil"/>
              <w:bottom w:val="nil"/>
              <w:right w:val="nil"/>
            </w:tcBorders>
            <w:vAlign w:val="center"/>
          </w:tcPr>
          <w:p w:rsidR="00F130F3" w:rsidRPr="0090028A" w:rsidRDefault="00F130F3" w:rsidP="00511B1F">
            <w:pPr>
              <w:rPr>
                <w:szCs w:val="24"/>
              </w:rPr>
            </w:pPr>
            <w:r w:rsidRPr="0090028A">
              <w:rPr>
                <w:szCs w:val="24"/>
              </w:rPr>
              <w:t>cubic yards</w:t>
            </w:r>
          </w:p>
        </w:tc>
        <w:tc>
          <w:tcPr>
            <w:tcW w:w="1189" w:type="dxa"/>
            <w:tcBorders>
              <w:top w:val="nil"/>
              <w:left w:val="nil"/>
              <w:bottom w:val="nil"/>
              <w:right w:val="nil"/>
            </w:tcBorders>
            <w:vAlign w:val="center"/>
          </w:tcPr>
          <w:p w:rsidR="00F130F3" w:rsidRPr="0090028A" w:rsidRDefault="00F130F3" w:rsidP="00511B1F">
            <w:pPr>
              <w:rPr>
                <w:szCs w:val="24"/>
              </w:rPr>
            </w:pPr>
            <w:r w:rsidRPr="0090028A">
              <w:rPr>
                <w:szCs w:val="24"/>
              </w:rPr>
              <w:t>0.765</w:t>
            </w:r>
          </w:p>
        </w:tc>
        <w:tc>
          <w:tcPr>
            <w:tcW w:w="1915" w:type="dxa"/>
            <w:gridSpan w:val="2"/>
            <w:tcBorders>
              <w:top w:val="nil"/>
              <w:left w:val="nil"/>
              <w:bottom w:val="nil"/>
              <w:right w:val="nil"/>
            </w:tcBorders>
            <w:vAlign w:val="center"/>
          </w:tcPr>
          <w:p w:rsidR="00F130F3" w:rsidRPr="0090028A" w:rsidRDefault="00F130F3" w:rsidP="00511B1F">
            <w:pPr>
              <w:rPr>
                <w:szCs w:val="24"/>
              </w:rPr>
            </w:pPr>
            <w:r w:rsidRPr="0090028A">
              <w:rPr>
                <w:szCs w:val="24"/>
              </w:rPr>
              <w:t>meters cubed</w:t>
            </w:r>
          </w:p>
        </w:tc>
        <w:tc>
          <w:tcPr>
            <w:tcW w:w="823" w:type="dxa"/>
            <w:tcBorders>
              <w:top w:val="nil"/>
              <w:left w:val="nil"/>
              <w:bottom w:val="nil"/>
              <w:right w:val="double" w:sz="6" w:space="0" w:color="auto"/>
            </w:tcBorders>
            <w:vAlign w:val="center"/>
          </w:tcPr>
          <w:p w:rsidR="00F130F3" w:rsidRPr="0090028A" w:rsidRDefault="00F130F3" w:rsidP="00511B1F">
            <w:pPr>
              <w:rPr>
                <w:szCs w:val="24"/>
                <w:vertAlign w:val="superscript"/>
              </w:rPr>
            </w:pPr>
            <w:r w:rsidRPr="0090028A">
              <w:rPr>
                <w:szCs w:val="24"/>
              </w:rPr>
              <w:t>m</w:t>
            </w:r>
            <w:r w:rsidRPr="0090028A">
              <w:rPr>
                <w:szCs w:val="24"/>
                <w:vertAlign w:val="superscript"/>
              </w:rPr>
              <w:t>3</w:t>
            </w:r>
          </w:p>
        </w:tc>
        <w:tc>
          <w:tcPr>
            <w:tcW w:w="850" w:type="dxa"/>
            <w:tcBorders>
              <w:top w:val="nil"/>
              <w:left w:val="double" w:sz="6" w:space="0" w:color="auto"/>
              <w:bottom w:val="nil"/>
              <w:right w:val="nil"/>
            </w:tcBorders>
            <w:vAlign w:val="center"/>
          </w:tcPr>
          <w:p w:rsidR="00F130F3" w:rsidRPr="0090028A" w:rsidRDefault="00F130F3" w:rsidP="00511B1F">
            <w:pPr>
              <w:rPr>
                <w:szCs w:val="24"/>
              </w:rPr>
            </w:pPr>
            <w:r w:rsidRPr="0090028A">
              <w:rPr>
                <w:szCs w:val="24"/>
              </w:rPr>
              <w:t xml:space="preserve">  m</w:t>
            </w:r>
            <w:r w:rsidRPr="0090028A">
              <w:rPr>
                <w:szCs w:val="24"/>
                <w:vertAlign w:val="superscript"/>
              </w:rPr>
              <w:t>3</w:t>
            </w:r>
          </w:p>
        </w:tc>
        <w:tc>
          <w:tcPr>
            <w:tcW w:w="1980" w:type="dxa"/>
            <w:gridSpan w:val="3"/>
            <w:tcBorders>
              <w:top w:val="nil"/>
              <w:left w:val="nil"/>
              <w:bottom w:val="nil"/>
              <w:right w:val="nil"/>
            </w:tcBorders>
            <w:vAlign w:val="center"/>
          </w:tcPr>
          <w:p w:rsidR="00F130F3" w:rsidRPr="0090028A" w:rsidRDefault="00F130F3" w:rsidP="00511B1F">
            <w:pPr>
              <w:rPr>
                <w:szCs w:val="24"/>
              </w:rPr>
            </w:pPr>
            <w:r w:rsidRPr="0090028A">
              <w:rPr>
                <w:szCs w:val="24"/>
              </w:rPr>
              <w:t>meters cubed</w:t>
            </w:r>
          </w:p>
        </w:tc>
        <w:tc>
          <w:tcPr>
            <w:tcW w:w="1005" w:type="dxa"/>
            <w:tcBorders>
              <w:top w:val="nil"/>
              <w:left w:val="nil"/>
              <w:bottom w:val="nil"/>
              <w:right w:val="nil"/>
            </w:tcBorders>
            <w:vAlign w:val="center"/>
          </w:tcPr>
          <w:p w:rsidR="00F130F3" w:rsidRPr="0090028A" w:rsidRDefault="00F130F3" w:rsidP="00511B1F">
            <w:pPr>
              <w:rPr>
                <w:szCs w:val="24"/>
              </w:rPr>
            </w:pPr>
            <w:r w:rsidRPr="0090028A">
              <w:rPr>
                <w:szCs w:val="24"/>
              </w:rPr>
              <w:t>1.308</w:t>
            </w:r>
          </w:p>
        </w:tc>
        <w:tc>
          <w:tcPr>
            <w:tcW w:w="2099" w:type="dxa"/>
            <w:gridSpan w:val="2"/>
            <w:tcBorders>
              <w:top w:val="nil"/>
              <w:left w:val="nil"/>
              <w:bottom w:val="nil"/>
              <w:right w:val="nil"/>
            </w:tcBorders>
            <w:vAlign w:val="center"/>
          </w:tcPr>
          <w:p w:rsidR="00F130F3" w:rsidRPr="0090028A" w:rsidRDefault="00F130F3" w:rsidP="00511B1F">
            <w:pPr>
              <w:rPr>
                <w:szCs w:val="24"/>
              </w:rPr>
            </w:pPr>
            <w:r w:rsidRPr="0090028A">
              <w:rPr>
                <w:szCs w:val="24"/>
              </w:rPr>
              <w:t>cubic yards</w:t>
            </w:r>
          </w:p>
        </w:tc>
        <w:tc>
          <w:tcPr>
            <w:tcW w:w="752" w:type="dxa"/>
            <w:gridSpan w:val="2"/>
            <w:tcBorders>
              <w:top w:val="nil"/>
              <w:left w:val="nil"/>
              <w:bottom w:val="nil"/>
              <w:right w:val="double" w:sz="6" w:space="0" w:color="auto"/>
            </w:tcBorders>
            <w:vAlign w:val="center"/>
          </w:tcPr>
          <w:p w:rsidR="00F130F3" w:rsidRPr="0090028A" w:rsidRDefault="00F130F3" w:rsidP="00511B1F">
            <w:pPr>
              <w:rPr>
                <w:szCs w:val="24"/>
                <w:vertAlign w:val="superscript"/>
              </w:rPr>
            </w:pPr>
            <w:r w:rsidRPr="0090028A">
              <w:rPr>
                <w:szCs w:val="24"/>
              </w:rPr>
              <w:t>yd</w:t>
            </w:r>
            <w:r w:rsidRPr="0090028A">
              <w:rPr>
                <w:szCs w:val="24"/>
                <w:vertAlign w:val="superscript"/>
              </w:rPr>
              <w:t>3</w:t>
            </w:r>
          </w:p>
        </w:tc>
      </w:tr>
      <w:tr w:rsidR="00F130F3" w:rsidTr="00F130F3">
        <w:trPr>
          <w:trHeight w:val="249"/>
        </w:trPr>
        <w:tc>
          <w:tcPr>
            <w:tcW w:w="6683" w:type="dxa"/>
            <w:gridSpan w:val="8"/>
            <w:tcBorders>
              <w:top w:val="nil"/>
              <w:left w:val="double" w:sz="6" w:space="0" w:color="auto"/>
              <w:bottom w:val="nil"/>
              <w:right w:val="double" w:sz="6" w:space="0" w:color="auto"/>
            </w:tcBorders>
            <w:vAlign w:val="center"/>
          </w:tcPr>
          <w:p w:rsidR="00F130F3" w:rsidRPr="0090028A" w:rsidRDefault="00F130F3" w:rsidP="00511B1F">
            <w:pPr>
              <w:rPr>
                <w:szCs w:val="24"/>
              </w:rPr>
            </w:pPr>
            <w:r w:rsidRPr="0090028A">
              <w:rPr>
                <w:szCs w:val="24"/>
              </w:rPr>
              <w:t xml:space="preserve">        NOTE: Volumes greater than 1000 L shall </w:t>
            </w:r>
            <w:r w:rsidRPr="001F6F6F">
              <w:rPr>
                <w:noProof/>
                <w:szCs w:val="24"/>
              </w:rPr>
              <w:t>be shown</w:t>
            </w:r>
            <w:r w:rsidRPr="0090028A">
              <w:rPr>
                <w:szCs w:val="24"/>
              </w:rPr>
              <w:t xml:space="preserve"> in m</w:t>
            </w:r>
            <w:r w:rsidRPr="0090028A">
              <w:rPr>
                <w:szCs w:val="24"/>
                <w:vertAlign w:val="superscript"/>
              </w:rPr>
              <w:t>3</w:t>
            </w:r>
            <w:r w:rsidRPr="0090028A">
              <w:rPr>
                <w:szCs w:val="24"/>
              </w:rPr>
              <w:t>.</w:t>
            </w:r>
          </w:p>
        </w:tc>
        <w:tc>
          <w:tcPr>
            <w:tcW w:w="850" w:type="dxa"/>
            <w:tcBorders>
              <w:top w:val="nil"/>
              <w:left w:val="double" w:sz="6" w:space="0" w:color="auto"/>
              <w:bottom w:val="nil"/>
              <w:right w:val="nil"/>
            </w:tcBorders>
          </w:tcPr>
          <w:p w:rsidR="00F130F3" w:rsidRPr="0090028A" w:rsidRDefault="00F130F3" w:rsidP="00511B1F">
            <w:pPr>
              <w:rPr>
                <w:szCs w:val="24"/>
              </w:rPr>
            </w:pPr>
          </w:p>
        </w:tc>
        <w:tc>
          <w:tcPr>
            <w:tcW w:w="1980" w:type="dxa"/>
            <w:gridSpan w:val="3"/>
            <w:tcBorders>
              <w:top w:val="nil"/>
              <w:left w:val="nil"/>
              <w:bottom w:val="nil"/>
              <w:right w:val="nil"/>
            </w:tcBorders>
          </w:tcPr>
          <w:p w:rsidR="00F130F3" w:rsidRPr="0090028A" w:rsidRDefault="00F130F3" w:rsidP="00511B1F">
            <w:pPr>
              <w:rPr>
                <w:szCs w:val="24"/>
              </w:rPr>
            </w:pPr>
          </w:p>
        </w:tc>
        <w:tc>
          <w:tcPr>
            <w:tcW w:w="1005" w:type="dxa"/>
            <w:tcBorders>
              <w:top w:val="nil"/>
              <w:left w:val="nil"/>
              <w:bottom w:val="nil"/>
              <w:right w:val="nil"/>
            </w:tcBorders>
          </w:tcPr>
          <w:p w:rsidR="00F130F3" w:rsidRPr="0090028A" w:rsidRDefault="00F130F3" w:rsidP="00511B1F">
            <w:pPr>
              <w:rPr>
                <w:szCs w:val="24"/>
              </w:rPr>
            </w:pPr>
          </w:p>
        </w:tc>
        <w:tc>
          <w:tcPr>
            <w:tcW w:w="2099" w:type="dxa"/>
            <w:gridSpan w:val="2"/>
            <w:tcBorders>
              <w:top w:val="nil"/>
              <w:left w:val="nil"/>
              <w:bottom w:val="nil"/>
              <w:right w:val="nil"/>
            </w:tcBorders>
          </w:tcPr>
          <w:p w:rsidR="00F130F3" w:rsidRPr="0090028A" w:rsidRDefault="00F130F3" w:rsidP="00511B1F">
            <w:pPr>
              <w:rPr>
                <w:szCs w:val="24"/>
              </w:rPr>
            </w:pPr>
          </w:p>
        </w:tc>
        <w:tc>
          <w:tcPr>
            <w:tcW w:w="752" w:type="dxa"/>
            <w:gridSpan w:val="2"/>
            <w:tcBorders>
              <w:top w:val="nil"/>
              <w:left w:val="nil"/>
              <w:bottom w:val="nil"/>
              <w:right w:val="double" w:sz="6" w:space="0" w:color="auto"/>
            </w:tcBorders>
          </w:tcPr>
          <w:p w:rsidR="00F130F3" w:rsidRPr="0090028A" w:rsidRDefault="00F130F3" w:rsidP="00511B1F">
            <w:pPr>
              <w:rPr>
                <w:szCs w:val="24"/>
              </w:rPr>
            </w:pPr>
          </w:p>
        </w:tc>
      </w:tr>
      <w:tr w:rsidR="00F130F3" w:rsidTr="00F130F3">
        <w:trPr>
          <w:trHeight w:val="339"/>
        </w:trPr>
        <w:tc>
          <w:tcPr>
            <w:tcW w:w="6683" w:type="dxa"/>
            <w:gridSpan w:val="8"/>
            <w:tcBorders>
              <w:top w:val="nil"/>
              <w:left w:val="double" w:sz="6" w:space="0" w:color="auto"/>
              <w:bottom w:val="nil"/>
              <w:right w:val="double" w:sz="6" w:space="0" w:color="auto"/>
            </w:tcBorders>
            <w:vAlign w:val="center"/>
          </w:tcPr>
          <w:p w:rsidR="00F130F3" w:rsidRPr="0090028A" w:rsidRDefault="00F130F3" w:rsidP="00511B1F">
            <w:pPr>
              <w:jc w:val="center"/>
              <w:rPr>
                <w:b/>
                <w:szCs w:val="24"/>
                <w:u w:val="single"/>
              </w:rPr>
            </w:pPr>
            <w:r w:rsidRPr="0090028A">
              <w:rPr>
                <w:b/>
                <w:szCs w:val="24"/>
                <w:u w:val="single"/>
              </w:rPr>
              <w:t>MASS</w:t>
            </w:r>
          </w:p>
        </w:tc>
        <w:tc>
          <w:tcPr>
            <w:tcW w:w="6688" w:type="dxa"/>
            <w:gridSpan w:val="9"/>
            <w:tcBorders>
              <w:top w:val="nil"/>
              <w:left w:val="double" w:sz="6" w:space="0" w:color="auto"/>
              <w:bottom w:val="nil"/>
              <w:right w:val="double" w:sz="6" w:space="0" w:color="auto"/>
            </w:tcBorders>
            <w:vAlign w:val="center"/>
          </w:tcPr>
          <w:p w:rsidR="00F130F3" w:rsidRPr="0090028A" w:rsidRDefault="00F130F3" w:rsidP="00511B1F">
            <w:pPr>
              <w:jc w:val="center"/>
              <w:rPr>
                <w:b/>
                <w:szCs w:val="24"/>
                <w:u w:val="single"/>
              </w:rPr>
            </w:pPr>
            <w:r w:rsidRPr="0090028A">
              <w:rPr>
                <w:b/>
                <w:szCs w:val="24"/>
                <w:u w:val="single"/>
              </w:rPr>
              <w:t>MASS</w:t>
            </w:r>
          </w:p>
        </w:tc>
      </w:tr>
      <w:tr w:rsidR="00F130F3" w:rsidTr="00F130F3">
        <w:trPr>
          <w:trHeight w:val="213"/>
        </w:trPr>
        <w:tc>
          <w:tcPr>
            <w:tcW w:w="841" w:type="dxa"/>
            <w:tcBorders>
              <w:top w:val="nil"/>
              <w:left w:val="double" w:sz="6" w:space="0" w:color="auto"/>
              <w:bottom w:val="nil"/>
              <w:right w:val="nil"/>
            </w:tcBorders>
            <w:vAlign w:val="center"/>
          </w:tcPr>
          <w:p w:rsidR="00F130F3" w:rsidRPr="0090028A" w:rsidRDefault="00F130F3" w:rsidP="00511B1F">
            <w:pPr>
              <w:rPr>
                <w:szCs w:val="24"/>
              </w:rPr>
            </w:pPr>
            <w:r w:rsidRPr="0090028A">
              <w:rPr>
                <w:szCs w:val="24"/>
              </w:rPr>
              <w:t xml:space="preserve">  oz</w:t>
            </w:r>
          </w:p>
        </w:tc>
        <w:tc>
          <w:tcPr>
            <w:tcW w:w="1913" w:type="dxa"/>
            <w:gridSpan w:val="3"/>
            <w:tcBorders>
              <w:top w:val="nil"/>
              <w:left w:val="nil"/>
              <w:bottom w:val="nil"/>
              <w:right w:val="nil"/>
            </w:tcBorders>
            <w:vAlign w:val="center"/>
          </w:tcPr>
          <w:p w:rsidR="00F130F3" w:rsidRPr="0090028A" w:rsidRDefault="00F130F3" w:rsidP="00511B1F">
            <w:pPr>
              <w:rPr>
                <w:szCs w:val="24"/>
              </w:rPr>
            </w:pPr>
            <w:r w:rsidRPr="0090028A">
              <w:rPr>
                <w:szCs w:val="24"/>
              </w:rPr>
              <w:t>ounces</w:t>
            </w:r>
          </w:p>
        </w:tc>
        <w:tc>
          <w:tcPr>
            <w:tcW w:w="1189" w:type="dxa"/>
            <w:tcBorders>
              <w:top w:val="nil"/>
              <w:left w:val="nil"/>
              <w:bottom w:val="nil"/>
              <w:right w:val="nil"/>
            </w:tcBorders>
            <w:vAlign w:val="center"/>
          </w:tcPr>
          <w:p w:rsidR="00F130F3" w:rsidRPr="0090028A" w:rsidRDefault="00F130F3" w:rsidP="00511B1F">
            <w:pPr>
              <w:rPr>
                <w:szCs w:val="24"/>
              </w:rPr>
            </w:pPr>
            <w:r w:rsidRPr="0090028A">
              <w:rPr>
                <w:szCs w:val="24"/>
              </w:rPr>
              <w:t>28.35</w:t>
            </w:r>
          </w:p>
        </w:tc>
        <w:tc>
          <w:tcPr>
            <w:tcW w:w="1915" w:type="dxa"/>
            <w:gridSpan w:val="2"/>
            <w:tcBorders>
              <w:top w:val="nil"/>
              <w:left w:val="nil"/>
              <w:bottom w:val="nil"/>
              <w:right w:val="nil"/>
            </w:tcBorders>
            <w:vAlign w:val="center"/>
          </w:tcPr>
          <w:p w:rsidR="00F130F3" w:rsidRPr="0090028A" w:rsidRDefault="00F130F3" w:rsidP="00511B1F">
            <w:pPr>
              <w:rPr>
                <w:szCs w:val="24"/>
              </w:rPr>
            </w:pPr>
            <w:r w:rsidRPr="0090028A">
              <w:rPr>
                <w:szCs w:val="24"/>
              </w:rPr>
              <w:t>grams</w:t>
            </w:r>
          </w:p>
        </w:tc>
        <w:tc>
          <w:tcPr>
            <w:tcW w:w="823" w:type="dxa"/>
            <w:tcBorders>
              <w:top w:val="nil"/>
              <w:left w:val="nil"/>
              <w:bottom w:val="nil"/>
              <w:right w:val="double" w:sz="6" w:space="0" w:color="auto"/>
            </w:tcBorders>
            <w:vAlign w:val="center"/>
          </w:tcPr>
          <w:p w:rsidR="00F130F3" w:rsidRPr="0090028A" w:rsidRDefault="00F130F3" w:rsidP="00511B1F">
            <w:pPr>
              <w:rPr>
                <w:szCs w:val="24"/>
              </w:rPr>
            </w:pPr>
            <w:r w:rsidRPr="0090028A">
              <w:rPr>
                <w:szCs w:val="24"/>
              </w:rPr>
              <w:t>g</w:t>
            </w:r>
          </w:p>
        </w:tc>
        <w:tc>
          <w:tcPr>
            <w:tcW w:w="850" w:type="dxa"/>
            <w:tcBorders>
              <w:top w:val="nil"/>
              <w:left w:val="double" w:sz="6" w:space="0" w:color="auto"/>
              <w:bottom w:val="nil"/>
              <w:right w:val="nil"/>
            </w:tcBorders>
            <w:vAlign w:val="center"/>
          </w:tcPr>
          <w:p w:rsidR="00F130F3" w:rsidRPr="0090028A" w:rsidRDefault="00F130F3" w:rsidP="00511B1F">
            <w:pPr>
              <w:rPr>
                <w:szCs w:val="24"/>
              </w:rPr>
            </w:pPr>
            <w:r w:rsidRPr="0090028A">
              <w:rPr>
                <w:szCs w:val="24"/>
              </w:rPr>
              <w:t xml:space="preserve">  g</w:t>
            </w:r>
          </w:p>
        </w:tc>
        <w:tc>
          <w:tcPr>
            <w:tcW w:w="1980" w:type="dxa"/>
            <w:gridSpan w:val="3"/>
            <w:tcBorders>
              <w:top w:val="nil"/>
              <w:left w:val="nil"/>
              <w:bottom w:val="nil"/>
              <w:right w:val="nil"/>
            </w:tcBorders>
            <w:vAlign w:val="center"/>
          </w:tcPr>
          <w:p w:rsidR="00F130F3" w:rsidRPr="0090028A" w:rsidRDefault="00F130F3" w:rsidP="00511B1F">
            <w:pPr>
              <w:rPr>
                <w:szCs w:val="24"/>
              </w:rPr>
            </w:pPr>
            <w:r w:rsidRPr="0090028A">
              <w:rPr>
                <w:szCs w:val="24"/>
              </w:rPr>
              <w:t>grams</w:t>
            </w:r>
          </w:p>
        </w:tc>
        <w:tc>
          <w:tcPr>
            <w:tcW w:w="1005" w:type="dxa"/>
            <w:tcBorders>
              <w:top w:val="nil"/>
              <w:left w:val="nil"/>
              <w:bottom w:val="nil"/>
              <w:right w:val="nil"/>
            </w:tcBorders>
            <w:vAlign w:val="center"/>
          </w:tcPr>
          <w:p w:rsidR="00F130F3" w:rsidRPr="0090028A" w:rsidRDefault="00F130F3" w:rsidP="00511B1F">
            <w:pPr>
              <w:rPr>
                <w:szCs w:val="24"/>
              </w:rPr>
            </w:pPr>
            <w:r w:rsidRPr="0090028A">
              <w:rPr>
                <w:szCs w:val="24"/>
              </w:rPr>
              <w:t>0.035</w:t>
            </w:r>
          </w:p>
        </w:tc>
        <w:tc>
          <w:tcPr>
            <w:tcW w:w="2191" w:type="dxa"/>
            <w:gridSpan w:val="3"/>
            <w:tcBorders>
              <w:top w:val="nil"/>
              <w:left w:val="nil"/>
              <w:bottom w:val="nil"/>
              <w:right w:val="nil"/>
            </w:tcBorders>
            <w:vAlign w:val="center"/>
          </w:tcPr>
          <w:p w:rsidR="00F130F3" w:rsidRPr="0090028A" w:rsidRDefault="00F130F3" w:rsidP="00511B1F">
            <w:pPr>
              <w:rPr>
                <w:szCs w:val="24"/>
              </w:rPr>
            </w:pPr>
            <w:r w:rsidRPr="0090028A">
              <w:rPr>
                <w:szCs w:val="24"/>
              </w:rPr>
              <w:t>ounces</w:t>
            </w:r>
          </w:p>
        </w:tc>
        <w:tc>
          <w:tcPr>
            <w:tcW w:w="661" w:type="dxa"/>
            <w:tcBorders>
              <w:top w:val="nil"/>
              <w:left w:val="nil"/>
              <w:bottom w:val="nil"/>
              <w:right w:val="double" w:sz="6" w:space="0" w:color="auto"/>
            </w:tcBorders>
            <w:vAlign w:val="center"/>
          </w:tcPr>
          <w:p w:rsidR="00F130F3" w:rsidRPr="0090028A" w:rsidRDefault="00F130F3" w:rsidP="00511B1F">
            <w:pPr>
              <w:rPr>
                <w:szCs w:val="24"/>
              </w:rPr>
            </w:pPr>
            <w:r w:rsidRPr="0090028A">
              <w:rPr>
                <w:szCs w:val="24"/>
              </w:rPr>
              <w:t>oz</w:t>
            </w:r>
          </w:p>
        </w:tc>
      </w:tr>
      <w:tr w:rsidR="00F130F3" w:rsidTr="00F130F3">
        <w:trPr>
          <w:trHeight w:val="213"/>
        </w:trPr>
        <w:tc>
          <w:tcPr>
            <w:tcW w:w="841" w:type="dxa"/>
            <w:tcBorders>
              <w:top w:val="nil"/>
              <w:left w:val="double" w:sz="6" w:space="0" w:color="auto"/>
              <w:bottom w:val="nil"/>
              <w:right w:val="nil"/>
            </w:tcBorders>
            <w:vAlign w:val="center"/>
          </w:tcPr>
          <w:p w:rsidR="00F130F3" w:rsidRPr="0090028A" w:rsidRDefault="00F130F3" w:rsidP="00511B1F">
            <w:pPr>
              <w:rPr>
                <w:szCs w:val="24"/>
              </w:rPr>
            </w:pPr>
            <w:r w:rsidRPr="0090028A">
              <w:rPr>
                <w:szCs w:val="24"/>
              </w:rPr>
              <w:t xml:space="preserve">  lb</w:t>
            </w:r>
          </w:p>
        </w:tc>
        <w:tc>
          <w:tcPr>
            <w:tcW w:w="1913" w:type="dxa"/>
            <w:gridSpan w:val="3"/>
            <w:tcBorders>
              <w:top w:val="nil"/>
              <w:left w:val="nil"/>
              <w:bottom w:val="nil"/>
              <w:right w:val="nil"/>
            </w:tcBorders>
            <w:vAlign w:val="center"/>
          </w:tcPr>
          <w:p w:rsidR="00F130F3" w:rsidRPr="0090028A" w:rsidRDefault="00F130F3" w:rsidP="00511B1F">
            <w:pPr>
              <w:rPr>
                <w:szCs w:val="24"/>
              </w:rPr>
            </w:pPr>
            <w:r w:rsidRPr="0090028A">
              <w:rPr>
                <w:szCs w:val="24"/>
              </w:rPr>
              <w:t>pounds</w:t>
            </w:r>
          </w:p>
        </w:tc>
        <w:tc>
          <w:tcPr>
            <w:tcW w:w="1189" w:type="dxa"/>
            <w:tcBorders>
              <w:top w:val="nil"/>
              <w:left w:val="nil"/>
              <w:bottom w:val="nil"/>
              <w:right w:val="nil"/>
            </w:tcBorders>
            <w:vAlign w:val="center"/>
          </w:tcPr>
          <w:p w:rsidR="00F130F3" w:rsidRPr="0090028A" w:rsidRDefault="00F130F3" w:rsidP="00511B1F">
            <w:pPr>
              <w:rPr>
                <w:szCs w:val="24"/>
              </w:rPr>
            </w:pPr>
            <w:r w:rsidRPr="0090028A">
              <w:rPr>
                <w:szCs w:val="24"/>
              </w:rPr>
              <w:t>0.454</w:t>
            </w:r>
          </w:p>
        </w:tc>
        <w:tc>
          <w:tcPr>
            <w:tcW w:w="1915" w:type="dxa"/>
            <w:gridSpan w:val="2"/>
            <w:tcBorders>
              <w:top w:val="nil"/>
              <w:left w:val="nil"/>
              <w:bottom w:val="nil"/>
              <w:right w:val="nil"/>
            </w:tcBorders>
            <w:vAlign w:val="center"/>
          </w:tcPr>
          <w:p w:rsidR="00F130F3" w:rsidRPr="0090028A" w:rsidRDefault="00F130F3" w:rsidP="00511B1F">
            <w:pPr>
              <w:rPr>
                <w:szCs w:val="24"/>
              </w:rPr>
            </w:pPr>
            <w:r w:rsidRPr="0090028A">
              <w:rPr>
                <w:szCs w:val="24"/>
              </w:rPr>
              <w:t>kilograms</w:t>
            </w:r>
          </w:p>
        </w:tc>
        <w:tc>
          <w:tcPr>
            <w:tcW w:w="823" w:type="dxa"/>
            <w:tcBorders>
              <w:top w:val="nil"/>
              <w:left w:val="nil"/>
              <w:bottom w:val="nil"/>
              <w:right w:val="double" w:sz="6" w:space="0" w:color="auto"/>
            </w:tcBorders>
            <w:vAlign w:val="center"/>
          </w:tcPr>
          <w:p w:rsidR="00F130F3" w:rsidRPr="0090028A" w:rsidRDefault="00F130F3" w:rsidP="00511B1F">
            <w:pPr>
              <w:rPr>
                <w:szCs w:val="24"/>
              </w:rPr>
            </w:pPr>
            <w:r w:rsidRPr="0090028A">
              <w:rPr>
                <w:szCs w:val="24"/>
              </w:rPr>
              <w:t>kg</w:t>
            </w:r>
          </w:p>
        </w:tc>
        <w:tc>
          <w:tcPr>
            <w:tcW w:w="850" w:type="dxa"/>
            <w:tcBorders>
              <w:top w:val="nil"/>
              <w:left w:val="double" w:sz="6" w:space="0" w:color="auto"/>
              <w:bottom w:val="nil"/>
              <w:right w:val="nil"/>
            </w:tcBorders>
            <w:vAlign w:val="center"/>
          </w:tcPr>
          <w:p w:rsidR="00F130F3" w:rsidRPr="0090028A" w:rsidRDefault="00F130F3" w:rsidP="00511B1F">
            <w:pPr>
              <w:rPr>
                <w:szCs w:val="24"/>
              </w:rPr>
            </w:pPr>
            <w:r w:rsidRPr="0090028A">
              <w:rPr>
                <w:szCs w:val="24"/>
              </w:rPr>
              <w:t xml:space="preserve">  kg</w:t>
            </w:r>
          </w:p>
        </w:tc>
        <w:tc>
          <w:tcPr>
            <w:tcW w:w="1980" w:type="dxa"/>
            <w:gridSpan w:val="3"/>
            <w:tcBorders>
              <w:top w:val="nil"/>
              <w:left w:val="nil"/>
              <w:bottom w:val="nil"/>
              <w:right w:val="nil"/>
            </w:tcBorders>
            <w:vAlign w:val="center"/>
          </w:tcPr>
          <w:p w:rsidR="00F130F3" w:rsidRPr="0090028A" w:rsidRDefault="00F130F3" w:rsidP="00511B1F">
            <w:pPr>
              <w:rPr>
                <w:szCs w:val="24"/>
              </w:rPr>
            </w:pPr>
            <w:r w:rsidRPr="0090028A">
              <w:rPr>
                <w:szCs w:val="24"/>
              </w:rPr>
              <w:t>kilograms</w:t>
            </w:r>
          </w:p>
        </w:tc>
        <w:tc>
          <w:tcPr>
            <w:tcW w:w="1005" w:type="dxa"/>
            <w:tcBorders>
              <w:top w:val="nil"/>
              <w:left w:val="nil"/>
              <w:bottom w:val="nil"/>
              <w:right w:val="nil"/>
            </w:tcBorders>
            <w:vAlign w:val="center"/>
          </w:tcPr>
          <w:p w:rsidR="00F130F3" w:rsidRPr="0090028A" w:rsidRDefault="00F130F3" w:rsidP="00511B1F">
            <w:pPr>
              <w:rPr>
                <w:szCs w:val="24"/>
              </w:rPr>
            </w:pPr>
            <w:r w:rsidRPr="0090028A">
              <w:rPr>
                <w:szCs w:val="24"/>
              </w:rPr>
              <w:t>2.205</w:t>
            </w:r>
          </w:p>
        </w:tc>
        <w:tc>
          <w:tcPr>
            <w:tcW w:w="2191" w:type="dxa"/>
            <w:gridSpan w:val="3"/>
            <w:tcBorders>
              <w:top w:val="nil"/>
              <w:left w:val="nil"/>
              <w:bottom w:val="nil"/>
              <w:right w:val="nil"/>
            </w:tcBorders>
            <w:vAlign w:val="center"/>
          </w:tcPr>
          <w:p w:rsidR="00F130F3" w:rsidRPr="0090028A" w:rsidRDefault="00F130F3" w:rsidP="00511B1F">
            <w:pPr>
              <w:rPr>
                <w:szCs w:val="24"/>
              </w:rPr>
            </w:pPr>
            <w:r w:rsidRPr="0090028A">
              <w:rPr>
                <w:szCs w:val="24"/>
              </w:rPr>
              <w:t>pounds</w:t>
            </w:r>
          </w:p>
        </w:tc>
        <w:tc>
          <w:tcPr>
            <w:tcW w:w="661" w:type="dxa"/>
            <w:tcBorders>
              <w:top w:val="nil"/>
              <w:left w:val="nil"/>
              <w:bottom w:val="nil"/>
              <w:right w:val="double" w:sz="6" w:space="0" w:color="auto"/>
            </w:tcBorders>
            <w:vAlign w:val="center"/>
          </w:tcPr>
          <w:p w:rsidR="00F130F3" w:rsidRPr="0090028A" w:rsidRDefault="00F130F3" w:rsidP="00511B1F">
            <w:pPr>
              <w:rPr>
                <w:szCs w:val="24"/>
              </w:rPr>
            </w:pPr>
            <w:r w:rsidRPr="0090028A">
              <w:rPr>
                <w:szCs w:val="24"/>
              </w:rPr>
              <w:t>lb</w:t>
            </w:r>
          </w:p>
        </w:tc>
      </w:tr>
      <w:tr w:rsidR="00F130F3" w:rsidTr="00F130F3">
        <w:trPr>
          <w:trHeight w:val="213"/>
        </w:trPr>
        <w:tc>
          <w:tcPr>
            <w:tcW w:w="841" w:type="dxa"/>
            <w:tcBorders>
              <w:top w:val="nil"/>
              <w:left w:val="double" w:sz="6" w:space="0" w:color="auto"/>
              <w:bottom w:val="nil"/>
              <w:right w:val="nil"/>
            </w:tcBorders>
            <w:vAlign w:val="center"/>
          </w:tcPr>
          <w:p w:rsidR="00F130F3" w:rsidRPr="0090028A" w:rsidRDefault="00F130F3" w:rsidP="00511B1F">
            <w:pPr>
              <w:rPr>
                <w:szCs w:val="24"/>
              </w:rPr>
            </w:pPr>
            <w:r w:rsidRPr="0090028A">
              <w:rPr>
                <w:szCs w:val="24"/>
              </w:rPr>
              <w:t xml:space="preserve">  T</w:t>
            </w:r>
          </w:p>
        </w:tc>
        <w:tc>
          <w:tcPr>
            <w:tcW w:w="1913" w:type="dxa"/>
            <w:gridSpan w:val="3"/>
            <w:tcBorders>
              <w:top w:val="nil"/>
              <w:left w:val="nil"/>
              <w:bottom w:val="nil"/>
              <w:right w:val="nil"/>
            </w:tcBorders>
            <w:vAlign w:val="center"/>
          </w:tcPr>
          <w:p w:rsidR="00F130F3" w:rsidRPr="0090028A" w:rsidRDefault="00F130F3" w:rsidP="00511B1F">
            <w:pPr>
              <w:rPr>
                <w:szCs w:val="24"/>
              </w:rPr>
            </w:pPr>
            <w:r w:rsidRPr="0090028A">
              <w:rPr>
                <w:szCs w:val="24"/>
              </w:rPr>
              <w:t>short tons (2000 lb)</w:t>
            </w:r>
          </w:p>
        </w:tc>
        <w:tc>
          <w:tcPr>
            <w:tcW w:w="1189" w:type="dxa"/>
            <w:tcBorders>
              <w:top w:val="nil"/>
              <w:left w:val="nil"/>
              <w:bottom w:val="nil"/>
              <w:right w:val="nil"/>
            </w:tcBorders>
            <w:vAlign w:val="center"/>
          </w:tcPr>
          <w:p w:rsidR="00F130F3" w:rsidRPr="0090028A" w:rsidRDefault="00F130F3" w:rsidP="00511B1F">
            <w:pPr>
              <w:rPr>
                <w:szCs w:val="24"/>
              </w:rPr>
            </w:pPr>
            <w:r w:rsidRPr="0090028A">
              <w:rPr>
                <w:szCs w:val="24"/>
              </w:rPr>
              <w:t>0.907</w:t>
            </w:r>
          </w:p>
        </w:tc>
        <w:tc>
          <w:tcPr>
            <w:tcW w:w="1915" w:type="dxa"/>
            <w:gridSpan w:val="2"/>
            <w:tcBorders>
              <w:top w:val="nil"/>
              <w:left w:val="nil"/>
              <w:bottom w:val="nil"/>
              <w:right w:val="nil"/>
            </w:tcBorders>
            <w:vAlign w:val="center"/>
          </w:tcPr>
          <w:p w:rsidR="00F130F3" w:rsidRPr="0090028A" w:rsidRDefault="00F130F3" w:rsidP="00511B1F">
            <w:pPr>
              <w:rPr>
                <w:szCs w:val="24"/>
              </w:rPr>
            </w:pPr>
            <w:r w:rsidRPr="0090028A">
              <w:rPr>
                <w:szCs w:val="24"/>
              </w:rPr>
              <w:t>megagrams</w:t>
            </w:r>
          </w:p>
        </w:tc>
        <w:tc>
          <w:tcPr>
            <w:tcW w:w="823" w:type="dxa"/>
            <w:tcBorders>
              <w:top w:val="nil"/>
              <w:left w:val="nil"/>
              <w:bottom w:val="nil"/>
              <w:right w:val="double" w:sz="6" w:space="0" w:color="auto"/>
            </w:tcBorders>
            <w:vAlign w:val="center"/>
          </w:tcPr>
          <w:p w:rsidR="00F130F3" w:rsidRPr="0090028A" w:rsidRDefault="00F130F3" w:rsidP="00511B1F">
            <w:pPr>
              <w:rPr>
                <w:szCs w:val="24"/>
              </w:rPr>
            </w:pPr>
            <w:r w:rsidRPr="0090028A">
              <w:rPr>
                <w:szCs w:val="24"/>
              </w:rPr>
              <w:t>Mg</w:t>
            </w:r>
          </w:p>
        </w:tc>
        <w:tc>
          <w:tcPr>
            <w:tcW w:w="850" w:type="dxa"/>
            <w:tcBorders>
              <w:top w:val="nil"/>
              <w:left w:val="double" w:sz="6" w:space="0" w:color="auto"/>
              <w:bottom w:val="nil"/>
              <w:right w:val="nil"/>
            </w:tcBorders>
            <w:vAlign w:val="center"/>
          </w:tcPr>
          <w:p w:rsidR="00F130F3" w:rsidRPr="0090028A" w:rsidRDefault="00F130F3" w:rsidP="00511B1F">
            <w:pPr>
              <w:rPr>
                <w:szCs w:val="24"/>
              </w:rPr>
            </w:pPr>
            <w:r w:rsidRPr="0090028A">
              <w:rPr>
                <w:szCs w:val="24"/>
              </w:rPr>
              <w:t xml:space="preserve">  Mg</w:t>
            </w:r>
          </w:p>
        </w:tc>
        <w:tc>
          <w:tcPr>
            <w:tcW w:w="1980" w:type="dxa"/>
            <w:gridSpan w:val="3"/>
            <w:tcBorders>
              <w:top w:val="nil"/>
              <w:left w:val="nil"/>
              <w:bottom w:val="nil"/>
              <w:right w:val="nil"/>
            </w:tcBorders>
            <w:vAlign w:val="center"/>
          </w:tcPr>
          <w:p w:rsidR="00F130F3" w:rsidRPr="0090028A" w:rsidRDefault="00F130F3" w:rsidP="00511B1F">
            <w:pPr>
              <w:rPr>
                <w:szCs w:val="24"/>
              </w:rPr>
            </w:pPr>
            <w:r w:rsidRPr="0090028A">
              <w:rPr>
                <w:szCs w:val="24"/>
              </w:rPr>
              <w:t>megagrams</w:t>
            </w:r>
          </w:p>
        </w:tc>
        <w:tc>
          <w:tcPr>
            <w:tcW w:w="1005" w:type="dxa"/>
            <w:tcBorders>
              <w:top w:val="nil"/>
              <w:left w:val="nil"/>
              <w:bottom w:val="nil"/>
              <w:right w:val="nil"/>
            </w:tcBorders>
            <w:vAlign w:val="center"/>
          </w:tcPr>
          <w:p w:rsidR="00F130F3" w:rsidRPr="0090028A" w:rsidRDefault="00F130F3" w:rsidP="00511B1F">
            <w:pPr>
              <w:rPr>
                <w:szCs w:val="24"/>
              </w:rPr>
            </w:pPr>
            <w:r w:rsidRPr="0090028A">
              <w:rPr>
                <w:szCs w:val="24"/>
              </w:rPr>
              <w:t>1.102</w:t>
            </w:r>
          </w:p>
        </w:tc>
        <w:tc>
          <w:tcPr>
            <w:tcW w:w="2191" w:type="dxa"/>
            <w:gridSpan w:val="3"/>
            <w:tcBorders>
              <w:top w:val="nil"/>
              <w:left w:val="nil"/>
              <w:bottom w:val="nil"/>
              <w:right w:val="nil"/>
            </w:tcBorders>
            <w:vAlign w:val="center"/>
          </w:tcPr>
          <w:p w:rsidR="00F130F3" w:rsidRPr="0090028A" w:rsidRDefault="00F130F3" w:rsidP="00511B1F">
            <w:pPr>
              <w:rPr>
                <w:szCs w:val="24"/>
              </w:rPr>
            </w:pPr>
            <w:r w:rsidRPr="0090028A">
              <w:rPr>
                <w:szCs w:val="24"/>
              </w:rPr>
              <w:t>short tons (2000 lb)</w:t>
            </w:r>
          </w:p>
        </w:tc>
        <w:tc>
          <w:tcPr>
            <w:tcW w:w="661" w:type="dxa"/>
            <w:tcBorders>
              <w:top w:val="nil"/>
              <w:left w:val="nil"/>
              <w:bottom w:val="nil"/>
              <w:right w:val="double" w:sz="6" w:space="0" w:color="auto"/>
            </w:tcBorders>
            <w:vAlign w:val="center"/>
          </w:tcPr>
          <w:p w:rsidR="00F130F3" w:rsidRPr="0090028A" w:rsidRDefault="00F130F3" w:rsidP="00511B1F">
            <w:pPr>
              <w:rPr>
                <w:szCs w:val="24"/>
              </w:rPr>
            </w:pPr>
            <w:r w:rsidRPr="0090028A">
              <w:rPr>
                <w:szCs w:val="24"/>
              </w:rPr>
              <w:t>T</w:t>
            </w:r>
          </w:p>
        </w:tc>
      </w:tr>
      <w:tr w:rsidR="00F130F3" w:rsidTr="00F130F3">
        <w:trPr>
          <w:trHeight w:val="415"/>
        </w:trPr>
        <w:tc>
          <w:tcPr>
            <w:tcW w:w="6683" w:type="dxa"/>
            <w:gridSpan w:val="8"/>
            <w:tcBorders>
              <w:top w:val="nil"/>
              <w:left w:val="double" w:sz="6" w:space="0" w:color="auto"/>
              <w:bottom w:val="nil"/>
              <w:right w:val="double" w:sz="6" w:space="0" w:color="auto"/>
            </w:tcBorders>
            <w:vAlign w:val="center"/>
          </w:tcPr>
          <w:p w:rsidR="00F130F3" w:rsidRPr="0090028A" w:rsidRDefault="00F130F3" w:rsidP="00511B1F">
            <w:pPr>
              <w:jc w:val="center"/>
              <w:rPr>
                <w:b/>
                <w:szCs w:val="24"/>
                <w:u w:val="single"/>
              </w:rPr>
            </w:pPr>
            <w:r w:rsidRPr="0090028A">
              <w:rPr>
                <w:b/>
                <w:szCs w:val="24"/>
                <w:u w:val="single"/>
              </w:rPr>
              <w:t>TEMPERATURE (exact)</w:t>
            </w:r>
          </w:p>
        </w:tc>
        <w:tc>
          <w:tcPr>
            <w:tcW w:w="6688" w:type="dxa"/>
            <w:gridSpan w:val="9"/>
            <w:tcBorders>
              <w:top w:val="nil"/>
              <w:left w:val="double" w:sz="6" w:space="0" w:color="auto"/>
              <w:bottom w:val="nil"/>
              <w:right w:val="double" w:sz="6" w:space="0" w:color="auto"/>
            </w:tcBorders>
            <w:vAlign w:val="center"/>
          </w:tcPr>
          <w:p w:rsidR="00F130F3" w:rsidRPr="0090028A" w:rsidRDefault="00F130F3" w:rsidP="00511B1F">
            <w:pPr>
              <w:jc w:val="center"/>
              <w:rPr>
                <w:szCs w:val="24"/>
              </w:rPr>
            </w:pPr>
            <w:r w:rsidRPr="0090028A">
              <w:rPr>
                <w:b/>
                <w:szCs w:val="24"/>
                <w:u w:val="single"/>
              </w:rPr>
              <w:t>TEMPERATURE (exact)</w:t>
            </w:r>
          </w:p>
        </w:tc>
      </w:tr>
      <w:tr w:rsidR="00F130F3" w:rsidTr="00F130F3">
        <w:trPr>
          <w:trHeight w:val="301"/>
        </w:trPr>
        <w:tc>
          <w:tcPr>
            <w:tcW w:w="841" w:type="dxa"/>
            <w:tcBorders>
              <w:top w:val="nil"/>
              <w:left w:val="double" w:sz="6" w:space="0" w:color="auto"/>
              <w:bottom w:val="nil"/>
              <w:right w:val="nil"/>
            </w:tcBorders>
            <w:vAlign w:val="center"/>
          </w:tcPr>
          <w:p w:rsidR="00F130F3" w:rsidRPr="0090028A" w:rsidRDefault="00F130F3" w:rsidP="00511B1F">
            <w:pPr>
              <w:rPr>
                <w:szCs w:val="24"/>
              </w:rPr>
            </w:pPr>
            <w:r w:rsidRPr="0090028A">
              <w:rPr>
                <w:szCs w:val="24"/>
              </w:rPr>
              <w:t xml:space="preserve">  °F</w:t>
            </w:r>
          </w:p>
        </w:tc>
        <w:tc>
          <w:tcPr>
            <w:tcW w:w="1913" w:type="dxa"/>
            <w:gridSpan w:val="3"/>
            <w:tcBorders>
              <w:top w:val="nil"/>
              <w:left w:val="nil"/>
              <w:bottom w:val="nil"/>
              <w:right w:val="nil"/>
            </w:tcBorders>
            <w:vAlign w:val="center"/>
          </w:tcPr>
          <w:p w:rsidR="00F130F3" w:rsidRPr="0090028A" w:rsidRDefault="00F130F3" w:rsidP="00511B1F">
            <w:pPr>
              <w:rPr>
                <w:szCs w:val="24"/>
              </w:rPr>
            </w:pPr>
            <w:r w:rsidRPr="0090028A">
              <w:rPr>
                <w:szCs w:val="24"/>
              </w:rPr>
              <w:t>Fahrenheit</w:t>
            </w:r>
          </w:p>
        </w:tc>
        <w:tc>
          <w:tcPr>
            <w:tcW w:w="1189" w:type="dxa"/>
            <w:tcBorders>
              <w:top w:val="nil"/>
              <w:left w:val="nil"/>
              <w:bottom w:val="nil"/>
              <w:right w:val="nil"/>
            </w:tcBorders>
            <w:vAlign w:val="center"/>
          </w:tcPr>
          <w:p w:rsidR="00F130F3" w:rsidRPr="0090028A" w:rsidRDefault="00F130F3" w:rsidP="00511B1F">
            <w:pPr>
              <w:rPr>
                <w:szCs w:val="24"/>
              </w:rPr>
            </w:pPr>
            <w:r w:rsidRPr="0090028A">
              <w:rPr>
                <w:szCs w:val="24"/>
              </w:rPr>
              <w:t>(F-32)/1.8</w:t>
            </w:r>
          </w:p>
        </w:tc>
        <w:tc>
          <w:tcPr>
            <w:tcW w:w="1915" w:type="dxa"/>
            <w:gridSpan w:val="2"/>
            <w:tcBorders>
              <w:top w:val="nil"/>
              <w:left w:val="nil"/>
              <w:bottom w:val="nil"/>
              <w:right w:val="nil"/>
            </w:tcBorders>
            <w:vAlign w:val="center"/>
          </w:tcPr>
          <w:p w:rsidR="00F130F3" w:rsidRPr="0090028A" w:rsidRDefault="00F130F3" w:rsidP="00511B1F">
            <w:pPr>
              <w:rPr>
                <w:szCs w:val="24"/>
              </w:rPr>
            </w:pPr>
            <w:r w:rsidRPr="0090028A">
              <w:rPr>
                <w:szCs w:val="24"/>
              </w:rPr>
              <w:t>Celsius</w:t>
            </w:r>
          </w:p>
        </w:tc>
        <w:tc>
          <w:tcPr>
            <w:tcW w:w="823" w:type="dxa"/>
            <w:tcBorders>
              <w:top w:val="nil"/>
              <w:left w:val="nil"/>
              <w:bottom w:val="nil"/>
              <w:right w:val="double" w:sz="6" w:space="0" w:color="auto"/>
            </w:tcBorders>
            <w:vAlign w:val="center"/>
          </w:tcPr>
          <w:p w:rsidR="00F130F3" w:rsidRPr="0090028A" w:rsidRDefault="00F130F3" w:rsidP="00511B1F">
            <w:pPr>
              <w:rPr>
                <w:szCs w:val="24"/>
              </w:rPr>
            </w:pPr>
            <w:r w:rsidRPr="0090028A">
              <w:rPr>
                <w:szCs w:val="24"/>
              </w:rPr>
              <w:t>°C</w:t>
            </w:r>
          </w:p>
        </w:tc>
        <w:tc>
          <w:tcPr>
            <w:tcW w:w="850" w:type="dxa"/>
            <w:tcBorders>
              <w:top w:val="nil"/>
              <w:left w:val="double" w:sz="6" w:space="0" w:color="auto"/>
              <w:bottom w:val="nil"/>
              <w:right w:val="nil"/>
            </w:tcBorders>
            <w:vAlign w:val="center"/>
          </w:tcPr>
          <w:p w:rsidR="00F130F3" w:rsidRPr="0090028A" w:rsidRDefault="00F130F3" w:rsidP="00511B1F">
            <w:pPr>
              <w:rPr>
                <w:szCs w:val="24"/>
              </w:rPr>
            </w:pPr>
            <w:r w:rsidRPr="0090028A">
              <w:rPr>
                <w:szCs w:val="24"/>
              </w:rPr>
              <w:t xml:space="preserve">  °C</w:t>
            </w:r>
          </w:p>
        </w:tc>
        <w:tc>
          <w:tcPr>
            <w:tcW w:w="1980" w:type="dxa"/>
            <w:gridSpan w:val="3"/>
            <w:tcBorders>
              <w:top w:val="nil"/>
              <w:left w:val="nil"/>
              <w:bottom w:val="nil"/>
              <w:right w:val="nil"/>
            </w:tcBorders>
            <w:vAlign w:val="center"/>
          </w:tcPr>
          <w:p w:rsidR="00F130F3" w:rsidRPr="0090028A" w:rsidRDefault="00F130F3" w:rsidP="00511B1F">
            <w:pPr>
              <w:rPr>
                <w:szCs w:val="24"/>
              </w:rPr>
            </w:pPr>
            <w:r w:rsidRPr="0090028A">
              <w:rPr>
                <w:szCs w:val="24"/>
              </w:rPr>
              <w:t>Celsius</w:t>
            </w:r>
          </w:p>
        </w:tc>
        <w:tc>
          <w:tcPr>
            <w:tcW w:w="1005" w:type="dxa"/>
            <w:tcBorders>
              <w:top w:val="nil"/>
              <w:left w:val="nil"/>
              <w:bottom w:val="nil"/>
              <w:right w:val="nil"/>
            </w:tcBorders>
            <w:vAlign w:val="center"/>
          </w:tcPr>
          <w:p w:rsidR="00F130F3" w:rsidRPr="0090028A" w:rsidRDefault="00F130F3" w:rsidP="00511B1F">
            <w:pPr>
              <w:rPr>
                <w:szCs w:val="24"/>
              </w:rPr>
            </w:pPr>
            <w:r w:rsidRPr="0090028A">
              <w:rPr>
                <w:szCs w:val="24"/>
              </w:rPr>
              <w:t>1.8C+32</w:t>
            </w:r>
          </w:p>
        </w:tc>
        <w:tc>
          <w:tcPr>
            <w:tcW w:w="2099" w:type="dxa"/>
            <w:gridSpan w:val="2"/>
            <w:tcBorders>
              <w:top w:val="nil"/>
              <w:left w:val="nil"/>
              <w:bottom w:val="nil"/>
              <w:right w:val="nil"/>
            </w:tcBorders>
            <w:vAlign w:val="center"/>
          </w:tcPr>
          <w:p w:rsidR="00F130F3" w:rsidRPr="0090028A" w:rsidRDefault="00F130F3" w:rsidP="00511B1F">
            <w:pPr>
              <w:rPr>
                <w:szCs w:val="24"/>
              </w:rPr>
            </w:pPr>
            <w:r w:rsidRPr="0090028A">
              <w:rPr>
                <w:szCs w:val="24"/>
              </w:rPr>
              <w:t>Fahrenheit</w:t>
            </w:r>
          </w:p>
        </w:tc>
        <w:tc>
          <w:tcPr>
            <w:tcW w:w="752" w:type="dxa"/>
            <w:gridSpan w:val="2"/>
            <w:tcBorders>
              <w:top w:val="nil"/>
              <w:left w:val="nil"/>
              <w:bottom w:val="nil"/>
              <w:right w:val="double" w:sz="6" w:space="0" w:color="auto"/>
            </w:tcBorders>
            <w:vAlign w:val="center"/>
          </w:tcPr>
          <w:p w:rsidR="00F130F3" w:rsidRPr="0090028A" w:rsidRDefault="00F130F3" w:rsidP="00511B1F">
            <w:pPr>
              <w:rPr>
                <w:szCs w:val="24"/>
              </w:rPr>
            </w:pPr>
            <w:r w:rsidRPr="0090028A">
              <w:rPr>
                <w:szCs w:val="24"/>
              </w:rPr>
              <w:t>°F</w:t>
            </w:r>
          </w:p>
        </w:tc>
      </w:tr>
      <w:tr w:rsidR="00F130F3" w:rsidTr="00F130F3">
        <w:trPr>
          <w:trHeight w:val="70"/>
        </w:trPr>
        <w:tc>
          <w:tcPr>
            <w:tcW w:w="13372" w:type="dxa"/>
            <w:gridSpan w:val="17"/>
            <w:tcBorders>
              <w:top w:val="single" w:sz="4" w:space="0" w:color="auto"/>
              <w:left w:val="double" w:sz="6" w:space="0" w:color="auto"/>
              <w:bottom w:val="double" w:sz="6" w:space="0" w:color="auto"/>
              <w:right w:val="double" w:sz="6" w:space="0" w:color="auto"/>
            </w:tcBorders>
            <w:vAlign w:val="center"/>
          </w:tcPr>
          <w:p w:rsidR="00F130F3" w:rsidRPr="0090028A" w:rsidRDefault="00F130F3" w:rsidP="00511B1F">
            <w:pPr>
              <w:rPr>
                <w:szCs w:val="24"/>
              </w:rPr>
            </w:pPr>
            <w:r w:rsidRPr="0090028A">
              <w:rPr>
                <w:szCs w:val="24"/>
              </w:rPr>
              <w:t>*SI is the symbol for the International System of Measurement</w:t>
            </w:r>
          </w:p>
        </w:tc>
      </w:tr>
    </w:tbl>
    <w:p w:rsidR="00F130F3" w:rsidRDefault="00F130F3" w:rsidP="00F130F3">
      <w:pPr>
        <w:rPr>
          <w:b/>
          <w:color w:val="000000"/>
        </w:rPr>
        <w:sectPr w:rsidR="00F130F3" w:rsidSect="00F130F3">
          <w:pgSz w:w="15840" w:h="12240" w:orient="landscape"/>
          <w:pgMar w:top="720" w:right="1440" w:bottom="1440" w:left="1440" w:header="720" w:footer="720" w:gutter="0"/>
          <w:cols w:space="720"/>
          <w:docGrid w:linePitch="360"/>
        </w:sectPr>
      </w:pPr>
    </w:p>
    <w:p w:rsidR="00F130F3" w:rsidRDefault="00F130F3" w:rsidP="00F130F3">
      <w:pPr>
        <w:pStyle w:val="Acknowledgement"/>
        <w:spacing w:before="720"/>
        <w:rPr>
          <w:color w:val="000000"/>
        </w:rPr>
      </w:pPr>
      <w:r>
        <w:rPr>
          <w:color w:val="000000"/>
          <w:sz w:val="28"/>
        </w:rPr>
        <w:lastRenderedPageBreak/>
        <w:t>acknowledgements</w:t>
      </w:r>
    </w:p>
    <w:p w:rsidR="00F130F3" w:rsidRDefault="00F130F3" w:rsidP="00F130F3">
      <w:pPr>
        <w:pStyle w:val="BodyText123"/>
      </w:pPr>
    </w:p>
    <w:p w:rsidR="00F130F3" w:rsidRDefault="00F130F3" w:rsidP="00F130F3">
      <w:pPr>
        <w:pStyle w:val="Disclaim"/>
        <w:rPr>
          <w:color w:val="000000"/>
          <w:sz w:val="28"/>
        </w:rPr>
      </w:pPr>
    </w:p>
    <w:p w:rsidR="00F130F3" w:rsidRDefault="00F130F3" w:rsidP="00F130F3">
      <w:pPr>
        <w:pStyle w:val="Disclaim"/>
        <w:rPr>
          <w:color w:val="000000"/>
        </w:rPr>
      </w:pPr>
      <w:r>
        <w:rPr>
          <w:color w:val="000000"/>
          <w:sz w:val="28"/>
        </w:rPr>
        <w:t>Disclaimer</w:t>
      </w:r>
    </w:p>
    <w:p w:rsidR="00F130F3" w:rsidRDefault="00F130F3" w:rsidP="00F130F3">
      <w:pPr>
        <w:pStyle w:val="BodyText123"/>
      </w:pPr>
      <w:r>
        <w:t xml:space="preserve">This document </w:t>
      </w:r>
      <w:r w:rsidRPr="001F6F6F">
        <w:rPr>
          <w:noProof/>
        </w:rPr>
        <w:t>is disseminated</w:t>
      </w:r>
      <w:r>
        <w:t xml:space="preserve"> under the sponsorship of the Oregon Department of Transportation and the United States Department of Transportation in the interest of information exchange.  The State of </w:t>
      </w:r>
      <w:smartTag w:uri="urn:schemas-microsoft-com:office:smarttags" w:element="State">
        <w:smartTag w:uri="urn:schemas-microsoft-com:office:smarttags" w:element="place">
          <w:r>
            <w:t>Oregon</w:t>
          </w:r>
        </w:smartTag>
      </w:smartTag>
      <w:r>
        <w:t xml:space="preserve"> and the United States Government assume no liability </w:t>
      </w:r>
      <w:r w:rsidRPr="001F6F6F">
        <w:rPr>
          <w:noProof/>
        </w:rPr>
        <w:t>of</w:t>
      </w:r>
      <w:r>
        <w:t xml:space="preserve"> its contents or use thereof.</w:t>
      </w:r>
    </w:p>
    <w:p w:rsidR="00F130F3" w:rsidRDefault="00F130F3" w:rsidP="00F130F3">
      <w:pPr>
        <w:pStyle w:val="BodyText123"/>
      </w:pPr>
      <w:r>
        <w:t>The contents of this report reflect the view of the authors who are solely responsible for the facts and accuracy of the material presented.  The contents do not necessarily reflect the official views of the Oregon Department of Transportation or the United States Department of Transportation.</w:t>
      </w:r>
    </w:p>
    <w:p w:rsidR="00F130F3" w:rsidRDefault="00F130F3" w:rsidP="00F130F3">
      <w:pPr>
        <w:pStyle w:val="BodyText123"/>
      </w:pPr>
      <w:r>
        <w:t>The State of Oregon and the United States Government do not endorse products of manufacturers.  Trademarks or manufacturers’ names appear herein only because they are considered essential to the object of this document.</w:t>
      </w:r>
    </w:p>
    <w:p w:rsidR="00F130F3" w:rsidRDefault="00F130F3" w:rsidP="00F130F3">
      <w:pPr>
        <w:pStyle w:val="BodyText123"/>
      </w:pPr>
      <w:r>
        <w:t>This report does not constitute a standard, specification, or regulation.</w:t>
      </w:r>
    </w:p>
    <w:p w:rsidR="00F130F3" w:rsidRDefault="00F130F3" w:rsidP="00F130F3">
      <w:pPr>
        <w:rPr>
          <w:b/>
          <w:caps/>
          <w:sz w:val="28"/>
        </w:rPr>
      </w:pPr>
      <w:r>
        <w:br w:type="page"/>
      </w:r>
    </w:p>
    <w:sdt>
      <w:sdtPr>
        <w:rPr>
          <w:rFonts w:ascii="Times New Roman" w:eastAsia="Times New Roman" w:hAnsi="Times New Roman" w:cs="Times New Roman"/>
          <w:color w:val="auto"/>
          <w:sz w:val="24"/>
          <w:szCs w:val="20"/>
        </w:rPr>
        <w:id w:val="664050714"/>
        <w:docPartObj>
          <w:docPartGallery w:val="Table of Contents"/>
          <w:docPartUnique/>
        </w:docPartObj>
      </w:sdtPr>
      <w:sdtEndPr>
        <w:rPr>
          <w:b/>
          <w:bCs/>
          <w:noProof/>
        </w:rPr>
      </w:sdtEndPr>
      <w:sdtContent>
        <w:p w:rsidR="00FB7C4F" w:rsidRPr="00FB7C4F" w:rsidRDefault="00FB7C4F" w:rsidP="00FB7C4F">
          <w:pPr>
            <w:pStyle w:val="TOCHeading"/>
            <w:jc w:val="center"/>
            <w:rPr>
              <w:rFonts w:ascii="Times New Roman" w:hAnsi="Times New Roman" w:cs="Times New Roman"/>
              <w:b/>
              <w:color w:val="auto"/>
            </w:rPr>
          </w:pPr>
          <w:r w:rsidRPr="00FB7C4F">
            <w:rPr>
              <w:rFonts w:ascii="Times New Roman" w:hAnsi="Times New Roman" w:cs="Times New Roman"/>
              <w:b/>
              <w:color w:val="auto"/>
            </w:rPr>
            <w:t>Table of Contents</w:t>
          </w:r>
        </w:p>
        <w:p w:rsidR="00103F3F" w:rsidRDefault="00FB7C4F">
          <w:pPr>
            <w:pStyle w:val="TOC1"/>
            <w:tabs>
              <w:tab w:val="left" w:pos="480"/>
              <w:tab w:val="right" w:leader="dot" w:pos="9350"/>
            </w:tabs>
            <w:rPr>
              <w:rFonts w:asciiTheme="minorHAnsi" w:eastAsiaTheme="minorEastAsia" w:hAnsiTheme="minorHAnsi" w:cstheme="minorBidi"/>
              <w:noProof/>
              <w:sz w:val="22"/>
              <w:szCs w:val="22"/>
              <w:lang w:eastAsia="zh-CN"/>
            </w:rPr>
          </w:pPr>
          <w:r>
            <w:fldChar w:fldCharType="begin"/>
          </w:r>
          <w:r>
            <w:instrText xml:space="preserve"> TOC \o "1-3" \h \z \u </w:instrText>
          </w:r>
          <w:r>
            <w:fldChar w:fldCharType="separate"/>
          </w:r>
          <w:hyperlink w:anchor="_Toc469949301" w:history="1">
            <w:r w:rsidR="00103F3F" w:rsidRPr="00F04C25">
              <w:rPr>
                <w:rStyle w:val="Hyperlink"/>
                <w:rFonts w:eastAsiaTheme="majorEastAsia"/>
                <w:noProof/>
              </w:rPr>
              <w:t>1</w:t>
            </w:r>
            <w:r w:rsidR="00103F3F">
              <w:rPr>
                <w:rFonts w:asciiTheme="minorHAnsi" w:eastAsiaTheme="minorEastAsia" w:hAnsiTheme="minorHAnsi" w:cstheme="minorBidi"/>
                <w:noProof/>
                <w:sz w:val="22"/>
                <w:szCs w:val="22"/>
                <w:lang w:eastAsia="zh-CN"/>
              </w:rPr>
              <w:tab/>
            </w:r>
            <w:r w:rsidR="00103F3F" w:rsidRPr="00F04C25">
              <w:rPr>
                <w:rStyle w:val="Hyperlink"/>
                <w:rFonts w:eastAsiaTheme="majorEastAsia"/>
                <w:noProof/>
              </w:rPr>
              <w:t>LITERATURE REVIEW AND DATA EXPLORATION</w:t>
            </w:r>
            <w:r w:rsidR="00103F3F">
              <w:rPr>
                <w:noProof/>
                <w:webHidden/>
              </w:rPr>
              <w:tab/>
            </w:r>
            <w:r w:rsidR="00103F3F">
              <w:rPr>
                <w:noProof/>
                <w:webHidden/>
              </w:rPr>
              <w:fldChar w:fldCharType="begin"/>
            </w:r>
            <w:r w:rsidR="00103F3F">
              <w:rPr>
                <w:noProof/>
                <w:webHidden/>
              </w:rPr>
              <w:instrText xml:space="preserve"> PAGEREF _Toc469949301 \h </w:instrText>
            </w:r>
            <w:r w:rsidR="00103F3F">
              <w:rPr>
                <w:noProof/>
                <w:webHidden/>
              </w:rPr>
            </w:r>
            <w:r w:rsidR="00103F3F">
              <w:rPr>
                <w:noProof/>
                <w:webHidden/>
              </w:rPr>
              <w:fldChar w:fldCharType="separate"/>
            </w:r>
            <w:r w:rsidR="00103F3F">
              <w:rPr>
                <w:noProof/>
                <w:webHidden/>
              </w:rPr>
              <w:t>2</w:t>
            </w:r>
            <w:r w:rsidR="00103F3F">
              <w:rPr>
                <w:noProof/>
                <w:webHidden/>
              </w:rPr>
              <w:fldChar w:fldCharType="end"/>
            </w:r>
          </w:hyperlink>
        </w:p>
        <w:p w:rsidR="00103F3F" w:rsidRDefault="00BB22DF">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69949302" w:history="1">
            <w:r w:rsidR="00103F3F" w:rsidRPr="00F04C25">
              <w:rPr>
                <w:rStyle w:val="Hyperlink"/>
                <w:rFonts w:eastAsiaTheme="majorEastAsia"/>
                <w:noProof/>
              </w:rPr>
              <w:t>1.1</w:t>
            </w:r>
            <w:r w:rsidR="00103F3F">
              <w:rPr>
                <w:rFonts w:asciiTheme="minorHAnsi" w:eastAsiaTheme="minorEastAsia" w:hAnsiTheme="minorHAnsi" w:cstheme="minorBidi"/>
                <w:noProof/>
                <w:sz w:val="22"/>
                <w:szCs w:val="22"/>
                <w:lang w:eastAsia="zh-CN"/>
              </w:rPr>
              <w:tab/>
            </w:r>
            <w:r w:rsidR="00103F3F" w:rsidRPr="00F04C25">
              <w:rPr>
                <w:rStyle w:val="Hyperlink"/>
                <w:rFonts w:eastAsiaTheme="majorEastAsia"/>
                <w:noProof/>
              </w:rPr>
              <w:t>Socio-demographics</w:t>
            </w:r>
            <w:r w:rsidR="00103F3F">
              <w:rPr>
                <w:noProof/>
                <w:webHidden/>
              </w:rPr>
              <w:tab/>
            </w:r>
            <w:r w:rsidR="00103F3F">
              <w:rPr>
                <w:noProof/>
                <w:webHidden/>
              </w:rPr>
              <w:fldChar w:fldCharType="begin"/>
            </w:r>
            <w:r w:rsidR="00103F3F">
              <w:rPr>
                <w:noProof/>
                <w:webHidden/>
              </w:rPr>
              <w:instrText xml:space="preserve"> PAGEREF _Toc469949302 \h </w:instrText>
            </w:r>
            <w:r w:rsidR="00103F3F">
              <w:rPr>
                <w:noProof/>
                <w:webHidden/>
              </w:rPr>
            </w:r>
            <w:r w:rsidR="00103F3F">
              <w:rPr>
                <w:noProof/>
                <w:webHidden/>
              </w:rPr>
              <w:fldChar w:fldCharType="separate"/>
            </w:r>
            <w:r w:rsidR="00103F3F">
              <w:rPr>
                <w:noProof/>
                <w:webHidden/>
              </w:rPr>
              <w:t>2</w:t>
            </w:r>
            <w:r w:rsidR="00103F3F">
              <w:rPr>
                <w:noProof/>
                <w:webHidden/>
              </w:rPr>
              <w:fldChar w:fldCharType="end"/>
            </w:r>
          </w:hyperlink>
        </w:p>
        <w:p w:rsidR="00103F3F" w:rsidRDefault="00BB22DF">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69949303" w:history="1">
            <w:r w:rsidR="00103F3F" w:rsidRPr="00F04C25">
              <w:rPr>
                <w:rStyle w:val="Hyperlink"/>
                <w:rFonts w:eastAsiaTheme="majorEastAsia"/>
                <w:noProof/>
              </w:rPr>
              <w:t>1.2</w:t>
            </w:r>
            <w:r w:rsidR="00103F3F">
              <w:rPr>
                <w:rFonts w:asciiTheme="minorHAnsi" w:eastAsiaTheme="minorEastAsia" w:hAnsiTheme="minorHAnsi" w:cstheme="minorBidi"/>
                <w:noProof/>
                <w:sz w:val="22"/>
                <w:szCs w:val="22"/>
                <w:lang w:eastAsia="zh-CN"/>
              </w:rPr>
              <w:tab/>
            </w:r>
            <w:r w:rsidR="00103F3F" w:rsidRPr="00F04C25">
              <w:rPr>
                <w:rStyle w:val="Hyperlink"/>
                <w:rFonts w:eastAsiaTheme="majorEastAsia"/>
                <w:noProof/>
              </w:rPr>
              <w:t>Built Environment Variables</w:t>
            </w:r>
            <w:r w:rsidR="00103F3F">
              <w:rPr>
                <w:noProof/>
                <w:webHidden/>
              </w:rPr>
              <w:tab/>
            </w:r>
            <w:r w:rsidR="00103F3F">
              <w:rPr>
                <w:noProof/>
                <w:webHidden/>
              </w:rPr>
              <w:fldChar w:fldCharType="begin"/>
            </w:r>
            <w:r w:rsidR="00103F3F">
              <w:rPr>
                <w:noProof/>
                <w:webHidden/>
              </w:rPr>
              <w:instrText xml:space="preserve"> PAGEREF _Toc469949303 \h </w:instrText>
            </w:r>
            <w:r w:rsidR="00103F3F">
              <w:rPr>
                <w:noProof/>
                <w:webHidden/>
              </w:rPr>
            </w:r>
            <w:r w:rsidR="00103F3F">
              <w:rPr>
                <w:noProof/>
                <w:webHidden/>
              </w:rPr>
              <w:fldChar w:fldCharType="separate"/>
            </w:r>
            <w:r w:rsidR="00103F3F">
              <w:rPr>
                <w:noProof/>
                <w:webHidden/>
              </w:rPr>
              <w:t>2</w:t>
            </w:r>
            <w:r w:rsidR="00103F3F">
              <w:rPr>
                <w:noProof/>
                <w:webHidden/>
              </w:rPr>
              <w:fldChar w:fldCharType="end"/>
            </w:r>
          </w:hyperlink>
        </w:p>
        <w:p w:rsidR="00103F3F" w:rsidRDefault="00BB22DF">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69949304" w:history="1">
            <w:r w:rsidR="00103F3F" w:rsidRPr="00F04C25">
              <w:rPr>
                <w:rStyle w:val="Hyperlink"/>
                <w:rFonts w:eastAsiaTheme="majorEastAsia"/>
                <w:noProof/>
              </w:rPr>
              <w:t>1.3</w:t>
            </w:r>
            <w:r w:rsidR="00103F3F">
              <w:rPr>
                <w:rFonts w:asciiTheme="minorHAnsi" w:eastAsiaTheme="minorEastAsia" w:hAnsiTheme="minorHAnsi" w:cstheme="minorBidi"/>
                <w:noProof/>
                <w:sz w:val="22"/>
                <w:szCs w:val="22"/>
                <w:lang w:eastAsia="zh-CN"/>
              </w:rPr>
              <w:tab/>
            </w:r>
            <w:r w:rsidR="00103F3F" w:rsidRPr="00F04C25">
              <w:rPr>
                <w:rStyle w:val="Hyperlink"/>
                <w:rFonts w:eastAsiaTheme="majorEastAsia"/>
                <w:noProof/>
              </w:rPr>
              <w:t>Trip Context Variables</w:t>
            </w:r>
            <w:r w:rsidR="00103F3F">
              <w:rPr>
                <w:noProof/>
                <w:webHidden/>
              </w:rPr>
              <w:tab/>
            </w:r>
            <w:r w:rsidR="00103F3F">
              <w:rPr>
                <w:noProof/>
                <w:webHidden/>
              </w:rPr>
              <w:fldChar w:fldCharType="begin"/>
            </w:r>
            <w:r w:rsidR="00103F3F">
              <w:rPr>
                <w:noProof/>
                <w:webHidden/>
              </w:rPr>
              <w:instrText xml:space="preserve"> PAGEREF _Toc469949304 \h </w:instrText>
            </w:r>
            <w:r w:rsidR="00103F3F">
              <w:rPr>
                <w:noProof/>
                <w:webHidden/>
              </w:rPr>
            </w:r>
            <w:r w:rsidR="00103F3F">
              <w:rPr>
                <w:noProof/>
                <w:webHidden/>
              </w:rPr>
              <w:fldChar w:fldCharType="separate"/>
            </w:r>
            <w:r w:rsidR="00103F3F">
              <w:rPr>
                <w:noProof/>
                <w:webHidden/>
              </w:rPr>
              <w:t>3</w:t>
            </w:r>
            <w:r w:rsidR="00103F3F">
              <w:rPr>
                <w:noProof/>
                <w:webHidden/>
              </w:rPr>
              <w:fldChar w:fldCharType="end"/>
            </w:r>
          </w:hyperlink>
        </w:p>
        <w:p w:rsidR="00103F3F" w:rsidRDefault="00BB22DF">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69949305" w:history="1">
            <w:r w:rsidR="00103F3F" w:rsidRPr="00F04C25">
              <w:rPr>
                <w:rStyle w:val="Hyperlink"/>
                <w:rFonts w:eastAsiaTheme="majorEastAsia"/>
                <w:noProof/>
              </w:rPr>
              <w:t>1.4</w:t>
            </w:r>
            <w:r w:rsidR="00103F3F">
              <w:rPr>
                <w:rFonts w:asciiTheme="minorHAnsi" w:eastAsiaTheme="minorEastAsia" w:hAnsiTheme="minorHAnsi" w:cstheme="minorBidi"/>
                <w:noProof/>
                <w:sz w:val="22"/>
                <w:szCs w:val="22"/>
                <w:lang w:eastAsia="zh-CN"/>
              </w:rPr>
              <w:tab/>
            </w:r>
            <w:r w:rsidR="00103F3F" w:rsidRPr="00F04C25">
              <w:rPr>
                <w:rStyle w:val="Hyperlink"/>
                <w:rFonts w:eastAsiaTheme="majorEastAsia"/>
                <w:noProof/>
              </w:rPr>
              <w:t>Transportation Supply and Services</w:t>
            </w:r>
            <w:r w:rsidR="00103F3F">
              <w:rPr>
                <w:noProof/>
                <w:webHidden/>
              </w:rPr>
              <w:tab/>
            </w:r>
            <w:r w:rsidR="00103F3F">
              <w:rPr>
                <w:noProof/>
                <w:webHidden/>
              </w:rPr>
              <w:fldChar w:fldCharType="begin"/>
            </w:r>
            <w:r w:rsidR="00103F3F">
              <w:rPr>
                <w:noProof/>
                <w:webHidden/>
              </w:rPr>
              <w:instrText xml:space="preserve"> PAGEREF _Toc469949305 \h </w:instrText>
            </w:r>
            <w:r w:rsidR="00103F3F">
              <w:rPr>
                <w:noProof/>
                <w:webHidden/>
              </w:rPr>
            </w:r>
            <w:r w:rsidR="00103F3F">
              <w:rPr>
                <w:noProof/>
                <w:webHidden/>
              </w:rPr>
              <w:fldChar w:fldCharType="separate"/>
            </w:r>
            <w:r w:rsidR="00103F3F">
              <w:rPr>
                <w:noProof/>
                <w:webHidden/>
              </w:rPr>
              <w:t>4</w:t>
            </w:r>
            <w:r w:rsidR="00103F3F">
              <w:rPr>
                <w:noProof/>
                <w:webHidden/>
              </w:rPr>
              <w:fldChar w:fldCharType="end"/>
            </w:r>
          </w:hyperlink>
        </w:p>
        <w:p w:rsidR="00103F3F" w:rsidRDefault="00BB22DF">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69949306" w:history="1">
            <w:r w:rsidR="00103F3F" w:rsidRPr="00F04C25">
              <w:rPr>
                <w:rStyle w:val="Hyperlink"/>
                <w:rFonts w:eastAsiaTheme="majorEastAsia"/>
                <w:noProof/>
              </w:rPr>
              <w:t>1.5</w:t>
            </w:r>
            <w:r w:rsidR="00103F3F">
              <w:rPr>
                <w:rFonts w:asciiTheme="minorHAnsi" w:eastAsiaTheme="minorEastAsia" w:hAnsiTheme="minorHAnsi" w:cstheme="minorBidi"/>
                <w:noProof/>
                <w:sz w:val="22"/>
                <w:szCs w:val="22"/>
                <w:lang w:eastAsia="zh-CN"/>
              </w:rPr>
              <w:tab/>
            </w:r>
            <w:r w:rsidR="00103F3F" w:rsidRPr="00F04C25">
              <w:rPr>
                <w:rStyle w:val="Hyperlink"/>
                <w:rFonts w:eastAsiaTheme="majorEastAsia"/>
                <w:noProof/>
              </w:rPr>
              <w:t>Model Form of Mode Choice Models</w:t>
            </w:r>
            <w:r w:rsidR="00103F3F">
              <w:rPr>
                <w:noProof/>
                <w:webHidden/>
              </w:rPr>
              <w:tab/>
            </w:r>
            <w:r w:rsidR="00103F3F">
              <w:rPr>
                <w:noProof/>
                <w:webHidden/>
              </w:rPr>
              <w:fldChar w:fldCharType="begin"/>
            </w:r>
            <w:r w:rsidR="00103F3F">
              <w:rPr>
                <w:noProof/>
                <w:webHidden/>
              </w:rPr>
              <w:instrText xml:space="preserve"> PAGEREF _Toc469949306 \h </w:instrText>
            </w:r>
            <w:r w:rsidR="00103F3F">
              <w:rPr>
                <w:noProof/>
                <w:webHidden/>
              </w:rPr>
            </w:r>
            <w:r w:rsidR="00103F3F">
              <w:rPr>
                <w:noProof/>
                <w:webHidden/>
              </w:rPr>
              <w:fldChar w:fldCharType="separate"/>
            </w:r>
            <w:r w:rsidR="00103F3F">
              <w:rPr>
                <w:noProof/>
                <w:webHidden/>
              </w:rPr>
              <w:t>5</w:t>
            </w:r>
            <w:r w:rsidR="00103F3F">
              <w:rPr>
                <w:noProof/>
                <w:webHidden/>
              </w:rPr>
              <w:fldChar w:fldCharType="end"/>
            </w:r>
          </w:hyperlink>
        </w:p>
        <w:p w:rsidR="00103F3F" w:rsidRDefault="00BB22DF">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69949307" w:history="1">
            <w:r w:rsidR="00103F3F" w:rsidRPr="00F04C25">
              <w:rPr>
                <w:rStyle w:val="Hyperlink"/>
                <w:rFonts w:eastAsiaTheme="majorEastAsia"/>
                <w:noProof/>
              </w:rPr>
              <w:t>1.6</w:t>
            </w:r>
            <w:r w:rsidR="00103F3F">
              <w:rPr>
                <w:rFonts w:asciiTheme="minorHAnsi" w:eastAsiaTheme="minorEastAsia" w:hAnsiTheme="minorHAnsi" w:cstheme="minorBidi"/>
                <w:noProof/>
                <w:sz w:val="22"/>
                <w:szCs w:val="22"/>
                <w:lang w:eastAsia="zh-CN"/>
              </w:rPr>
              <w:tab/>
            </w:r>
            <w:r w:rsidR="00103F3F" w:rsidRPr="00F04C25">
              <w:rPr>
                <w:rStyle w:val="Hyperlink"/>
                <w:rFonts w:eastAsiaTheme="majorEastAsia"/>
                <w:noProof/>
              </w:rPr>
              <w:t>Travel Budget</w:t>
            </w:r>
            <w:r w:rsidR="00103F3F">
              <w:rPr>
                <w:noProof/>
                <w:webHidden/>
              </w:rPr>
              <w:tab/>
            </w:r>
            <w:r w:rsidR="00103F3F">
              <w:rPr>
                <w:noProof/>
                <w:webHidden/>
              </w:rPr>
              <w:fldChar w:fldCharType="begin"/>
            </w:r>
            <w:r w:rsidR="00103F3F">
              <w:rPr>
                <w:noProof/>
                <w:webHidden/>
              </w:rPr>
              <w:instrText xml:space="preserve"> PAGEREF _Toc469949307 \h </w:instrText>
            </w:r>
            <w:r w:rsidR="00103F3F">
              <w:rPr>
                <w:noProof/>
                <w:webHidden/>
              </w:rPr>
            </w:r>
            <w:r w:rsidR="00103F3F">
              <w:rPr>
                <w:noProof/>
                <w:webHidden/>
              </w:rPr>
              <w:fldChar w:fldCharType="separate"/>
            </w:r>
            <w:r w:rsidR="00103F3F">
              <w:rPr>
                <w:noProof/>
                <w:webHidden/>
              </w:rPr>
              <w:t>6</w:t>
            </w:r>
            <w:r w:rsidR="00103F3F">
              <w:rPr>
                <w:noProof/>
                <w:webHidden/>
              </w:rPr>
              <w:fldChar w:fldCharType="end"/>
            </w:r>
          </w:hyperlink>
        </w:p>
        <w:p w:rsidR="00103F3F" w:rsidRDefault="00BB22D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9949308" w:history="1">
            <w:r w:rsidR="00103F3F" w:rsidRPr="00F04C25">
              <w:rPr>
                <w:rStyle w:val="Hyperlink"/>
                <w:rFonts w:eastAsiaTheme="majorEastAsia"/>
                <w:noProof/>
              </w:rPr>
              <w:t>1.6.1</w:t>
            </w:r>
            <w:r w:rsidR="00103F3F">
              <w:rPr>
                <w:rFonts w:asciiTheme="minorHAnsi" w:eastAsiaTheme="minorEastAsia" w:hAnsiTheme="minorHAnsi" w:cstheme="minorBidi"/>
                <w:noProof/>
                <w:sz w:val="22"/>
                <w:szCs w:val="22"/>
                <w:lang w:eastAsia="zh-CN"/>
              </w:rPr>
              <w:tab/>
            </w:r>
            <w:r w:rsidR="00103F3F" w:rsidRPr="00F04C25">
              <w:rPr>
                <w:rStyle w:val="Hyperlink"/>
                <w:rFonts w:eastAsiaTheme="majorEastAsia"/>
                <w:noProof/>
              </w:rPr>
              <w:t>Household Travel Time Budget</w:t>
            </w:r>
            <w:r w:rsidR="00103F3F">
              <w:rPr>
                <w:noProof/>
                <w:webHidden/>
              </w:rPr>
              <w:tab/>
            </w:r>
            <w:r w:rsidR="00103F3F">
              <w:rPr>
                <w:noProof/>
                <w:webHidden/>
              </w:rPr>
              <w:fldChar w:fldCharType="begin"/>
            </w:r>
            <w:r w:rsidR="00103F3F">
              <w:rPr>
                <w:noProof/>
                <w:webHidden/>
              </w:rPr>
              <w:instrText xml:space="preserve"> PAGEREF _Toc469949308 \h </w:instrText>
            </w:r>
            <w:r w:rsidR="00103F3F">
              <w:rPr>
                <w:noProof/>
                <w:webHidden/>
              </w:rPr>
            </w:r>
            <w:r w:rsidR="00103F3F">
              <w:rPr>
                <w:noProof/>
                <w:webHidden/>
              </w:rPr>
              <w:fldChar w:fldCharType="separate"/>
            </w:r>
            <w:r w:rsidR="00103F3F">
              <w:rPr>
                <w:noProof/>
                <w:webHidden/>
              </w:rPr>
              <w:t>6</w:t>
            </w:r>
            <w:r w:rsidR="00103F3F">
              <w:rPr>
                <w:noProof/>
                <w:webHidden/>
              </w:rPr>
              <w:fldChar w:fldCharType="end"/>
            </w:r>
          </w:hyperlink>
        </w:p>
        <w:p w:rsidR="00103F3F" w:rsidRDefault="00BB22D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9949309" w:history="1">
            <w:r w:rsidR="00103F3F" w:rsidRPr="00F04C25">
              <w:rPr>
                <w:rStyle w:val="Hyperlink"/>
                <w:rFonts w:eastAsiaTheme="majorEastAsia"/>
                <w:noProof/>
              </w:rPr>
              <w:t>1.6.2</w:t>
            </w:r>
            <w:r w:rsidR="00103F3F">
              <w:rPr>
                <w:rFonts w:asciiTheme="minorHAnsi" w:eastAsiaTheme="minorEastAsia" w:hAnsiTheme="minorHAnsi" w:cstheme="minorBidi"/>
                <w:noProof/>
                <w:sz w:val="22"/>
                <w:szCs w:val="22"/>
                <w:lang w:eastAsia="zh-CN"/>
              </w:rPr>
              <w:tab/>
            </w:r>
            <w:r w:rsidR="00103F3F" w:rsidRPr="00F04C25">
              <w:rPr>
                <w:rStyle w:val="Hyperlink"/>
                <w:rFonts w:eastAsiaTheme="majorEastAsia"/>
                <w:noProof/>
              </w:rPr>
              <w:t>Household Monetary Budget</w:t>
            </w:r>
            <w:r w:rsidR="00103F3F">
              <w:rPr>
                <w:noProof/>
                <w:webHidden/>
              </w:rPr>
              <w:tab/>
            </w:r>
            <w:r w:rsidR="00103F3F">
              <w:rPr>
                <w:noProof/>
                <w:webHidden/>
              </w:rPr>
              <w:fldChar w:fldCharType="begin"/>
            </w:r>
            <w:r w:rsidR="00103F3F">
              <w:rPr>
                <w:noProof/>
                <w:webHidden/>
              </w:rPr>
              <w:instrText xml:space="preserve"> PAGEREF _Toc469949309 \h </w:instrText>
            </w:r>
            <w:r w:rsidR="00103F3F">
              <w:rPr>
                <w:noProof/>
                <w:webHidden/>
              </w:rPr>
            </w:r>
            <w:r w:rsidR="00103F3F">
              <w:rPr>
                <w:noProof/>
                <w:webHidden/>
              </w:rPr>
              <w:fldChar w:fldCharType="separate"/>
            </w:r>
            <w:r w:rsidR="00103F3F">
              <w:rPr>
                <w:noProof/>
                <w:webHidden/>
              </w:rPr>
              <w:t>7</w:t>
            </w:r>
            <w:r w:rsidR="00103F3F">
              <w:rPr>
                <w:noProof/>
                <w:webHidden/>
              </w:rPr>
              <w:fldChar w:fldCharType="end"/>
            </w:r>
          </w:hyperlink>
        </w:p>
        <w:p w:rsidR="00103F3F" w:rsidRDefault="00BB22DF">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69949310" w:history="1">
            <w:r w:rsidR="00103F3F" w:rsidRPr="00F04C25">
              <w:rPr>
                <w:rStyle w:val="Hyperlink"/>
                <w:rFonts w:eastAsiaTheme="majorEastAsia"/>
                <w:noProof/>
              </w:rPr>
              <w:t>1.7</w:t>
            </w:r>
            <w:r w:rsidR="00103F3F">
              <w:rPr>
                <w:rFonts w:asciiTheme="minorHAnsi" w:eastAsiaTheme="minorEastAsia" w:hAnsiTheme="minorHAnsi" w:cstheme="minorBidi"/>
                <w:noProof/>
                <w:sz w:val="22"/>
                <w:szCs w:val="22"/>
                <w:lang w:eastAsia="zh-CN"/>
              </w:rPr>
              <w:tab/>
            </w:r>
            <w:r w:rsidR="00103F3F" w:rsidRPr="00F04C25">
              <w:rPr>
                <w:rStyle w:val="Hyperlink"/>
                <w:rFonts w:eastAsiaTheme="majorEastAsia"/>
                <w:noProof/>
              </w:rPr>
              <w:t>Empirical</w:t>
            </w:r>
            <w:r w:rsidR="00103F3F" w:rsidRPr="00F04C25">
              <w:rPr>
                <w:rStyle w:val="Hyperlink"/>
                <w:noProof/>
              </w:rPr>
              <w:t xml:space="preserve"> Models</w:t>
            </w:r>
            <w:r w:rsidR="00103F3F">
              <w:rPr>
                <w:noProof/>
                <w:webHidden/>
              </w:rPr>
              <w:tab/>
            </w:r>
            <w:r w:rsidR="00103F3F">
              <w:rPr>
                <w:noProof/>
                <w:webHidden/>
              </w:rPr>
              <w:fldChar w:fldCharType="begin"/>
            </w:r>
            <w:r w:rsidR="00103F3F">
              <w:rPr>
                <w:noProof/>
                <w:webHidden/>
              </w:rPr>
              <w:instrText xml:space="preserve"> PAGEREF _Toc469949310 \h </w:instrText>
            </w:r>
            <w:r w:rsidR="00103F3F">
              <w:rPr>
                <w:noProof/>
                <w:webHidden/>
              </w:rPr>
            </w:r>
            <w:r w:rsidR="00103F3F">
              <w:rPr>
                <w:noProof/>
                <w:webHidden/>
              </w:rPr>
              <w:fldChar w:fldCharType="separate"/>
            </w:r>
            <w:r w:rsidR="00103F3F">
              <w:rPr>
                <w:noProof/>
                <w:webHidden/>
              </w:rPr>
              <w:t>7</w:t>
            </w:r>
            <w:r w:rsidR="00103F3F">
              <w:rPr>
                <w:noProof/>
                <w:webHidden/>
              </w:rPr>
              <w:fldChar w:fldCharType="end"/>
            </w:r>
          </w:hyperlink>
        </w:p>
        <w:p w:rsidR="00103F3F" w:rsidRDefault="00BB22D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9949311" w:history="1">
            <w:r w:rsidR="00103F3F" w:rsidRPr="00F04C25">
              <w:rPr>
                <w:rStyle w:val="Hyperlink"/>
                <w:rFonts w:eastAsiaTheme="majorEastAsia"/>
                <w:noProof/>
              </w:rPr>
              <w:t>1.7.1</w:t>
            </w:r>
            <w:r w:rsidR="00103F3F">
              <w:rPr>
                <w:rFonts w:asciiTheme="minorHAnsi" w:eastAsiaTheme="minorEastAsia" w:hAnsiTheme="minorHAnsi" w:cstheme="minorBidi"/>
                <w:noProof/>
                <w:sz w:val="22"/>
                <w:szCs w:val="22"/>
                <w:lang w:eastAsia="zh-CN"/>
              </w:rPr>
              <w:tab/>
            </w:r>
            <w:r w:rsidR="00F56D42">
              <w:rPr>
                <w:rStyle w:val="Hyperlink"/>
                <w:noProof/>
              </w:rPr>
              <w:t>GreenSTEP</w:t>
            </w:r>
            <w:r w:rsidR="00103F3F" w:rsidRPr="00F04C25">
              <w:rPr>
                <w:rStyle w:val="Hyperlink"/>
                <w:noProof/>
              </w:rPr>
              <w:t xml:space="preserve"> Model</w:t>
            </w:r>
            <w:r w:rsidR="00103F3F">
              <w:rPr>
                <w:noProof/>
                <w:webHidden/>
              </w:rPr>
              <w:tab/>
            </w:r>
            <w:r w:rsidR="00103F3F">
              <w:rPr>
                <w:noProof/>
                <w:webHidden/>
              </w:rPr>
              <w:fldChar w:fldCharType="begin"/>
            </w:r>
            <w:r w:rsidR="00103F3F">
              <w:rPr>
                <w:noProof/>
                <w:webHidden/>
              </w:rPr>
              <w:instrText xml:space="preserve"> PAGEREF _Toc469949311 \h </w:instrText>
            </w:r>
            <w:r w:rsidR="00103F3F">
              <w:rPr>
                <w:noProof/>
                <w:webHidden/>
              </w:rPr>
            </w:r>
            <w:r w:rsidR="00103F3F">
              <w:rPr>
                <w:noProof/>
                <w:webHidden/>
              </w:rPr>
              <w:fldChar w:fldCharType="separate"/>
            </w:r>
            <w:r w:rsidR="00103F3F">
              <w:rPr>
                <w:noProof/>
                <w:webHidden/>
              </w:rPr>
              <w:t>7</w:t>
            </w:r>
            <w:r w:rsidR="00103F3F">
              <w:rPr>
                <w:noProof/>
                <w:webHidden/>
              </w:rPr>
              <w:fldChar w:fldCharType="end"/>
            </w:r>
          </w:hyperlink>
        </w:p>
        <w:p w:rsidR="00103F3F" w:rsidRDefault="00BB22D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9949312" w:history="1">
            <w:r w:rsidR="00103F3F" w:rsidRPr="00F04C25">
              <w:rPr>
                <w:rStyle w:val="Hyperlink"/>
                <w:noProof/>
              </w:rPr>
              <w:t>1.7.2</w:t>
            </w:r>
            <w:r w:rsidR="00103F3F">
              <w:rPr>
                <w:rFonts w:asciiTheme="minorHAnsi" w:eastAsiaTheme="minorEastAsia" w:hAnsiTheme="minorHAnsi" w:cstheme="minorBidi"/>
                <w:noProof/>
                <w:sz w:val="22"/>
                <w:szCs w:val="22"/>
                <w:lang w:eastAsia="zh-CN"/>
              </w:rPr>
              <w:tab/>
            </w:r>
            <w:r w:rsidR="00103F3F" w:rsidRPr="00F04C25">
              <w:rPr>
                <w:rStyle w:val="Hyperlink"/>
                <w:noProof/>
              </w:rPr>
              <w:t>SmartGAP and EERPAT</w:t>
            </w:r>
            <w:r w:rsidR="00103F3F">
              <w:rPr>
                <w:noProof/>
                <w:webHidden/>
              </w:rPr>
              <w:tab/>
            </w:r>
            <w:r w:rsidR="00103F3F">
              <w:rPr>
                <w:noProof/>
                <w:webHidden/>
              </w:rPr>
              <w:fldChar w:fldCharType="begin"/>
            </w:r>
            <w:r w:rsidR="00103F3F">
              <w:rPr>
                <w:noProof/>
                <w:webHidden/>
              </w:rPr>
              <w:instrText xml:space="preserve"> PAGEREF _Toc469949312 \h </w:instrText>
            </w:r>
            <w:r w:rsidR="00103F3F">
              <w:rPr>
                <w:noProof/>
                <w:webHidden/>
              </w:rPr>
            </w:r>
            <w:r w:rsidR="00103F3F">
              <w:rPr>
                <w:noProof/>
                <w:webHidden/>
              </w:rPr>
              <w:fldChar w:fldCharType="separate"/>
            </w:r>
            <w:r w:rsidR="00103F3F">
              <w:rPr>
                <w:noProof/>
                <w:webHidden/>
              </w:rPr>
              <w:t>8</w:t>
            </w:r>
            <w:r w:rsidR="00103F3F">
              <w:rPr>
                <w:noProof/>
                <w:webHidden/>
              </w:rPr>
              <w:fldChar w:fldCharType="end"/>
            </w:r>
          </w:hyperlink>
        </w:p>
        <w:p w:rsidR="00103F3F" w:rsidRDefault="00BB22D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9949313" w:history="1">
            <w:r w:rsidR="00103F3F" w:rsidRPr="00F04C25">
              <w:rPr>
                <w:rStyle w:val="Hyperlink"/>
                <w:noProof/>
              </w:rPr>
              <w:t>1.7.3</w:t>
            </w:r>
            <w:r w:rsidR="00103F3F">
              <w:rPr>
                <w:rFonts w:asciiTheme="minorHAnsi" w:eastAsiaTheme="minorEastAsia" w:hAnsiTheme="minorHAnsi" w:cstheme="minorBidi"/>
                <w:noProof/>
                <w:sz w:val="22"/>
                <w:szCs w:val="22"/>
                <w:lang w:eastAsia="zh-CN"/>
              </w:rPr>
              <w:tab/>
            </w:r>
            <w:r w:rsidR="00103F3F" w:rsidRPr="00F04C25">
              <w:rPr>
                <w:rStyle w:val="Hyperlink"/>
                <w:noProof/>
              </w:rPr>
              <w:t>SILO Model</w:t>
            </w:r>
            <w:r w:rsidR="00103F3F">
              <w:rPr>
                <w:noProof/>
                <w:webHidden/>
              </w:rPr>
              <w:tab/>
            </w:r>
            <w:r w:rsidR="00103F3F">
              <w:rPr>
                <w:noProof/>
                <w:webHidden/>
              </w:rPr>
              <w:fldChar w:fldCharType="begin"/>
            </w:r>
            <w:r w:rsidR="00103F3F">
              <w:rPr>
                <w:noProof/>
                <w:webHidden/>
              </w:rPr>
              <w:instrText xml:space="preserve"> PAGEREF _Toc469949313 \h </w:instrText>
            </w:r>
            <w:r w:rsidR="00103F3F">
              <w:rPr>
                <w:noProof/>
                <w:webHidden/>
              </w:rPr>
            </w:r>
            <w:r w:rsidR="00103F3F">
              <w:rPr>
                <w:noProof/>
                <w:webHidden/>
              </w:rPr>
              <w:fldChar w:fldCharType="separate"/>
            </w:r>
            <w:r w:rsidR="00103F3F">
              <w:rPr>
                <w:noProof/>
                <w:webHidden/>
              </w:rPr>
              <w:t>9</w:t>
            </w:r>
            <w:r w:rsidR="00103F3F">
              <w:rPr>
                <w:noProof/>
                <w:webHidden/>
              </w:rPr>
              <w:fldChar w:fldCharType="end"/>
            </w:r>
          </w:hyperlink>
        </w:p>
        <w:p w:rsidR="00103F3F" w:rsidRDefault="00BB22D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9949314" w:history="1">
            <w:r w:rsidR="00103F3F" w:rsidRPr="00F04C25">
              <w:rPr>
                <w:rStyle w:val="Hyperlink"/>
                <w:noProof/>
              </w:rPr>
              <w:t>1.7.4</w:t>
            </w:r>
            <w:r w:rsidR="00103F3F">
              <w:rPr>
                <w:rFonts w:asciiTheme="minorHAnsi" w:eastAsiaTheme="minorEastAsia" w:hAnsiTheme="minorHAnsi" w:cstheme="minorBidi"/>
                <w:noProof/>
                <w:sz w:val="22"/>
                <w:szCs w:val="22"/>
                <w:lang w:eastAsia="zh-CN"/>
              </w:rPr>
              <w:tab/>
            </w:r>
            <w:r w:rsidR="00103F3F" w:rsidRPr="00F04C25">
              <w:rPr>
                <w:rStyle w:val="Hyperlink"/>
                <w:noProof/>
              </w:rPr>
              <w:t>IRPUD Model</w:t>
            </w:r>
            <w:r w:rsidR="00103F3F">
              <w:rPr>
                <w:noProof/>
                <w:webHidden/>
              </w:rPr>
              <w:tab/>
            </w:r>
            <w:r w:rsidR="00103F3F">
              <w:rPr>
                <w:noProof/>
                <w:webHidden/>
              </w:rPr>
              <w:fldChar w:fldCharType="begin"/>
            </w:r>
            <w:r w:rsidR="00103F3F">
              <w:rPr>
                <w:noProof/>
                <w:webHidden/>
              </w:rPr>
              <w:instrText xml:space="preserve"> PAGEREF _Toc469949314 \h </w:instrText>
            </w:r>
            <w:r w:rsidR="00103F3F">
              <w:rPr>
                <w:noProof/>
                <w:webHidden/>
              </w:rPr>
            </w:r>
            <w:r w:rsidR="00103F3F">
              <w:rPr>
                <w:noProof/>
                <w:webHidden/>
              </w:rPr>
              <w:fldChar w:fldCharType="separate"/>
            </w:r>
            <w:r w:rsidR="00103F3F">
              <w:rPr>
                <w:noProof/>
                <w:webHidden/>
              </w:rPr>
              <w:t>9</w:t>
            </w:r>
            <w:r w:rsidR="00103F3F">
              <w:rPr>
                <w:noProof/>
                <w:webHidden/>
              </w:rPr>
              <w:fldChar w:fldCharType="end"/>
            </w:r>
          </w:hyperlink>
        </w:p>
        <w:p w:rsidR="00103F3F" w:rsidRDefault="00BB22D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9949315" w:history="1">
            <w:r w:rsidR="00103F3F" w:rsidRPr="00F04C25">
              <w:rPr>
                <w:rStyle w:val="Hyperlink"/>
                <w:rFonts w:eastAsiaTheme="majorEastAsia"/>
                <w:noProof/>
              </w:rPr>
              <w:t>1.7.5</w:t>
            </w:r>
            <w:r w:rsidR="00103F3F">
              <w:rPr>
                <w:rFonts w:asciiTheme="minorHAnsi" w:eastAsiaTheme="minorEastAsia" w:hAnsiTheme="minorHAnsi" w:cstheme="minorBidi"/>
                <w:noProof/>
                <w:sz w:val="22"/>
                <w:szCs w:val="22"/>
                <w:lang w:eastAsia="zh-CN"/>
              </w:rPr>
              <w:tab/>
            </w:r>
            <w:r w:rsidR="00103F3F" w:rsidRPr="00F04C25">
              <w:rPr>
                <w:rStyle w:val="Hyperlink"/>
                <w:noProof/>
              </w:rPr>
              <w:t>Impact 2050</w:t>
            </w:r>
            <w:r w:rsidR="00103F3F">
              <w:rPr>
                <w:noProof/>
                <w:webHidden/>
              </w:rPr>
              <w:tab/>
            </w:r>
            <w:r w:rsidR="00103F3F">
              <w:rPr>
                <w:noProof/>
                <w:webHidden/>
              </w:rPr>
              <w:fldChar w:fldCharType="begin"/>
            </w:r>
            <w:r w:rsidR="00103F3F">
              <w:rPr>
                <w:noProof/>
                <w:webHidden/>
              </w:rPr>
              <w:instrText xml:space="preserve"> PAGEREF _Toc469949315 \h </w:instrText>
            </w:r>
            <w:r w:rsidR="00103F3F">
              <w:rPr>
                <w:noProof/>
                <w:webHidden/>
              </w:rPr>
            </w:r>
            <w:r w:rsidR="00103F3F">
              <w:rPr>
                <w:noProof/>
                <w:webHidden/>
              </w:rPr>
              <w:fldChar w:fldCharType="separate"/>
            </w:r>
            <w:r w:rsidR="00103F3F">
              <w:rPr>
                <w:noProof/>
                <w:webHidden/>
              </w:rPr>
              <w:t>11</w:t>
            </w:r>
            <w:r w:rsidR="00103F3F">
              <w:rPr>
                <w:noProof/>
                <w:webHidden/>
              </w:rPr>
              <w:fldChar w:fldCharType="end"/>
            </w:r>
          </w:hyperlink>
        </w:p>
        <w:p w:rsidR="00103F3F" w:rsidRDefault="00BB22DF">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69949316" w:history="1">
            <w:r w:rsidR="00103F3F" w:rsidRPr="00F04C25">
              <w:rPr>
                <w:rStyle w:val="Hyperlink"/>
                <w:rFonts w:eastAsiaTheme="majorEastAsia"/>
                <w:noProof/>
              </w:rPr>
              <w:t>1.8</w:t>
            </w:r>
            <w:r w:rsidR="00103F3F">
              <w:rPr>
                <w:rFonts w:asciiTheme="minorHAnsi" w:eastAsiaTheme="minorEastAsia" w:hAnsiTheme="minorHAnsi" w:cstheme="minorBidi"/>
                <w:noProof/>
                <w:sz w:val="22"/>
                <w:szCs w:val="22"/>
                <w:lang w:eastAsia="zh-CN"/>
              </w:rPr>
              <w:tab/>
            </w:r>
            <w:r w:rsidR="00103F3F" w:rsidRPr="00F04C25">
              <w:rPr>
                <w:rStyle w:val="Hyperlink"/>
                <w:rFonts w:eastAsiaTheme="majorEastAsia"/>
                <w:noProof/>
              </w:rPr>
              <w:t>Data Sources</w:t>
            </w:r>
            <w:r w:rsidR="00103F3F">
              <w:rPr>
                <w:noProof/>
                <w:webHidden/>
              </w:rPr>
              <w:tab/>
            </w:r>
            <w:r w:rsidR="00103F3F">
              <w:rPr>
                <w:noProof/>
                <w:webHidden/>
              </w:rPr>
              <w:fldChar w:fldCharType="begin"/>
            </w:r>
            <w:r w:rsidR="00103F3F">
              <w:rPr>
                <w:noProof/>
                <w:webHidden/>
              </w:rPr>
              <w:instrText xml:space="preserve"> PAGEREF _Toc469949316 \h </w:instrText>
            </w:r>
            <w:r w:rsidR="00103F3F">
              <w:rPr>
                <w:noProof/>
                <w:webHidden/>
              </w:rPr>
            </w:r>
            <w:r w:rsidR="00103F3F">
              <w:rPr>
                <w:noProof/>
                <w:webHidden/>
              </w:rPr>
              <w:fldChar w:fldCharType="separate"/>
            </w:r>
            <w:r w:rsidR="00103F3F">
              <w:rPr>
                <w:noProof/>
                <w:webHidden/>
              </w:rPr>
              <w:t>11</w:t>
            </w:r>
            <w:r w:rsidR="00103F3F">
              <w:rPr>
                <w:noProof/>
                <w:webHidden/>
              </w:rPr>
              <w:fldChar w:fldCharType="end"/>
            </w:r>
          </w:hyperlink>
        </w:p>
        <w:p w:rsidR="00103F3F" w:rsidRDefault="00BB22D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9949317" w:history="1">
            <w:r w:rsidR="00103F3F" w:rsidRPr="00F04C25">
              <w:rPr>
                <w:rStyle w:val="Hyperlink"/>
                <w:rFonts w:eastAsiaTheme="majorEastAsia"/>
                <w:noProof/>
              </w:rPr>
              <w:t>1.8.1</w:t>
            </w:r>
            <w:r w:rsidR="00103F3F">
              <w:rPr>
                <w:rFonts w:asciiTheme="minorHAnsi" w:eastAsiaTheme="minorEastAsia" w:hAnsiTheme="minorHAnsi" w:cstheme="minorBidi"/>
                <w:noProof/>
                <w:sz w:val="22"/>
                <w:szCs w:val="22"/>
                <w:lang w:eastAsia="zh-CN"/>
              </w:rPr>
              <w:tab/>
            </w:r>
            <w:r w:rsidR="00103F3F" w:rsidRPr="00F04C25">
              <w:rPr>
                <w:rStyle w:val="Hyperlink"/>
                <w:rFonts w:eastAsiaTheme="majorEastAsia"/>
                <w:noProof/>
              </w:rPr>
              <w:t>National Household Travel Survey (NHTS)</w:t>
            </w:r>
            <w:r w:rsidR="00103F3F">
              <w:rPr>
                <w:noProof/>
                <w:webHidden/>
              </w:rPr>
              <w:tab/>
            </w:r>
            <w:r w:rsidR="00103F3F">
              <w:rPr>
                <w:noProof/>
                <w:webHidden/>
              </w:rPr>
              <w:fldChar w:fldCharType="begin"/>
            </w:r>
            <w:r w:rsidR="00103F3F">
              <w:rPr>
                <w:noProof/>
                <w:webHidden/>
              </w:rPr>
              <w:instrText xml:space="preserve"> PAGEREF _Toc469949317 \h </w:instrText>
            </w:r>
            <w:r w:rsidR="00103F3F">
              <w:rPr>
                <w:noProof/>
                <w:webHidden/>
              </w:rPr>
            </w:r>
            <w:r w:rsidR="00103F3F">
              <w:rPr>
                <w:noProof/>
                <w:webHidden/>
              </w:rPr>
              <w:fldChar w:fldCharType="separate"/>
            </w:r>
            <w:r w:rsidR="00103F3F">
              <w:rPr>
                <w:noProof/>
                <w:webHidden/>
              </w:rPr>
              <w:t>12</w:t>
            </w:r>
            <w:r w:rsidR="00103F3F">
              <w:rPr>
                <w:noProof/>
                <w:webHidden/>
              </w:rPr>
              <w:fldChar w:fldCharType="end"/>
            </w:r>
          </w:hyperlink>
        </w:p>
        <w:p w:rsidR="00103F3F" w:rsidRDefault="00BB22D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9949318" w:history="1">
            <w:r w:rsidR="00103F3F" w:rsidRPr="00F04C25">
              <w:rPr>
                <w:rStyle w:val="Hyperlink"/>
                <w:rFonts w:eastAsiaTheme="majorEastAsia"/>
                <w:noProof/>
              </w:rPr>
              <w:t>1.8.2</w:t>
            </w:r>
            <w:r w:rsidR="00103F3F">
              <w:rPr>
                <w:rFonts w:asciiTheme="minorHAnsi" w:eastAsiaTheme="minorEastAsia" w:hAnsiTheme="minorHAnsi" w:cstheme="minorBidi"/>
                <w:noProof/>
                <w:sz w:val="22"/>
                <w:szCs w:val="22"/>
                <w:lang w:eastAsia="zh-CN"/>
              </w:rPr>
              <w:tab/>
            </w:r>
            <w:r w:rsidR="00103F3F" w:rsidRPr="00F04C25">
              <w:rPr>
                <w:rStyle w:val="Hyperlink"/>
                <w:rFonts w:eastAsiaTheme="majorEastAsia"/>
                <w:noProof/>
              </w:rPr>
              <w:t>Regional Household Travel Surveys</w:t>
            </w:r>
            <w:r w:rsidR="00103F3F">
              <w:rPr>
                <w:noProof/>
                <w:webHidden/>
              </w:rPr>
              <w:tab/>
            </w:r>
            <w:r w:rsidR="00103F3F">
              <w:rPr>
                <w:noProof/>
                <w:webHidden/>
              </w:rPr>
              <w:fldChar w:fldCharType="begin"/>
            </w:r>
            <w:r w:rsidR="00103F3F">
              <w:rPr>
                <w:noProof/>
                <w:webHidden/>
              </w:rPr>
              <w:instrText xml:space="preserve"> PAGEREF _Toc469949318 \h </w:instrText>
            </w:r>
            <w:r w:rsidR="00103F3F">
              <w:rPr>
                <w:noProof/>
                <w:webHidden/>
              </w:rPr>
            </w:r>
            <w:r w:rsidR="00103F3F">
              <w:rPr>
                <w:noProof/>
                <w:webHidden/>
              </w:rPr>
              <w:fldChar w:fldCharType="separate"/>
            </w:r>
            <w:r w:rsidR="00103F3F">
              <w:rPr>
                <w:noProof/>
                <w:webHidden/>
              </w:rPr>
              <w:t>12</w:t>
            </w:r>
            <w:r w:rsidR="00103F3F">
              <w:rPr>
                <w:noProof/>
                <w:webHidden/>
              </w:rPr>
              <w:fldChar w:fldCharType="end"/>
            </w:r>
          </w:hyperlink>
        </w:p>
        <w:p w:rsidR="00103F3F" w:rsidRDefault="00BB22D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9949319" w:history="1">
            <w:r w:rsidR="00103F3F" w:rsidRPr="00F04C25">
              <w:rPr>
                <w:rStyle w:val="Hyperlink"/>
                <w:rFonts w:eastAsiaTheme="majorEastAsia"/>
                <w:noProof/>
              </w:rPr>
              <w:t>1.8.3</w:t>
            </w:r>
            <w:r w:rsidR="00103F3F">
              <w:rPr>
                <w:rFonts w:asciiTheme="minorHAnsi" w:eastAsiaTheme="minorEastAsia" w:hAnsiTheme="minorHAnsi" w:cstheme="minorBidi"/>
                <w:noProof/>
                <w:sz w:val="22"/>
                <w:szCs w:val="22"/>
                <w:lang w:eastAsia="zh-CN"/>
              </w:rPr>
              <w:tab/>
            </w:r>
            <w:r w:rsidR="00103F3F" w:rsidRPr="00F04C25">
              <w:rPr>
                <w:rStyle w:val="Hyperlink"/>
                <w:rFonts w:eastAsiaTheme="majorEastAsia"/>
                <w:noProof/>
              </w:rPr>
              <w:t>Smart Location Database</w:t>
            </w:r>
            <w:r w:rsidR="00103F3F">
              <w:rPr>
                <w:noProof/>
                <w:webHidden/>
              </w:rPr>
              <w:tab/>
            </w:r>
            <w:r w:rsidR="00103F3F">
              <w:rPr>
                <w:noProof/>
                <w:webHidden/>
              </w:rPr>
              <w:fldChar w:fldCharType="begin"/>
            </w:r>
            <w:r w:rsidR="00103F3F">
              <w:rPr>
                <w:noProof/>
                <w:webHidden/>
              </w:rPr>
              <w:instrText xml:space="preserve"> PAGEREF _Toc469949319 \h </w:instrText>
            </w:r>
            <w:r w:rsidR="00103F3F">
              <w:rPr>
                <w:noProof/>
                <w:webHidden/>
              </w:rPr>
            </w:r>
            <w:r w:rsidR="00103F3F">
              <w:rPr>
                <w:noProof/>
                <w:webHidden/>
              </w:rPr>
              <w:fldChar w:fldCharType="separate"/>
            </w:r>
            <w:r w:rsidR="00103F3F">
              <w:rPr>
                <w:noProof/>
                <w:webHidden/>
              </w:rPr>
              <w:t>12</w:t>
            </w:r>
            <w:r w:rsidR="00103F3F">
              <w:rPr>
                <w:noProof/>
                <w:webHidden/>
              </w:rPr>
              <w:fldChar w:fldCharType="end"/>
            </w:r>
          </w:hyperlink>
        </w:p>
        <w:p w:rsidR="00103F3F" w:rsidRDefault="00BB22D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9949320" w:history="1">
            <w:r w:rsidR="00103F3F" w:rsidRPr="00F04C25">
              <w:rPr>
                <w:rStyle w:val="Hyperlink"/>
                <w:rFonts w:eastAsiaTheme="majorEastAsia"/>
                <w:noProof/>
              </w:rPr>
              <w:t>1.8.4</w:t>
            </w:r>
            <w:r w:rsidR="00103F3F">
              <w:rPr>
                <w:rFonts w:asciiTheme="minorHAnsi" w:eastAsiaTheme="minorEastAsia" w:hAnsiTheme="minorHAnsi" w:cstheme="minorBidi"/>
                <w:noProof/>
                <w:sz w:val="22"/>
                <w:szCs w:val="22"/>
                <w:lang w:eastAsia="zh-CN"/>
              </w:rPr>
              <w:tab/>
            </w:r>
            <w:r w:rsidR="00103F3F" w:rsidRPr="00F04C25">
              <w:rPr>
                <w:rStyle w:val="Hyperlink"/>
                <w:rFonts w:eastAsiaTheme="majorEastAsia"/>
                <w:noProof/>
              </w:rPr>
              <w:t>Consumer Expenditure Survey</w:t>
            </w:r>
            <w:r w:rsidR="00103F3F">
              <w:rPr>
                <w:noProof/>
                <w:webHidden/>
              </w:rPr>
              <w:tab/>
            </w:r>
            <w:r w:rsidR="00103F3F">
              <w:rPr>
                <w:noProof/>
                <w:webHidden/>
              </w:rPr>
              <w:fldChar w:fldCharType="begin"/>
            </w:r>
            <w:r w:rsidR="00103F3F">
              <w:rPr>
                <w:noProof/>
                <w:webHidden/>
              </w:rPr>
              <w:instrText xml:space="preserve"> PAGEREF _Toc469949320 \h </w:instrText>
            </w:r>
            <w:r w:rsidR="00103F3F">
              <w:rPr>
                <w:noProof/>
                <w:webHidden/>
              </w:rPr>
            </w:r>
            <w:r w:rsidR="00103F3F">
              <w:rPr>
                <w:noProof/>
                <w:webHidden/>
              </w:rPr>
              <w:fldChar w:fldCharType="separate"/>
            </w:r>
            <w:r w:rsidR="00103F3F">
              <w:rPr>
                <w:noProof/>
                <w:webHidden/>
              </w:rPr>
              <w:t>13</w:t>
            </w:r>
            <w:r w:rsidR="00103F3F">
              <w:rPr>
                <w:noProof/>
                <w:webHidden/>
              </w:rPr>
              <w:fldChar w:fldCharType="end"/>
            </w:r>
          </w:hyperlink>
        </w:p>
        <w:p w:rsidR="00103F3F" w:rsidRDefault="00BB22DF">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69949321" w:history="1">
            <w:r w:rsidR="00103F3F" w:rsidRPr="00F04C25">
              <w:rPr>
                <w:rStyle w:val="Hyperlink"/>
                <w:rFonts w:eastAsiaTheme="majorEastAsia"/>
                <w:noProof/>
              </w:rPr>
              <w:t>1.8.5</w:t>
            </w:r>
            <w:r w:rsidR="00103F3F">
              <w:rPr>
                <w:rFonts w:asciiTheme="minorHAnsi" w:eastAsiaTheme="minorEastAsia" w:hAnsiTheme="minorHAnsi" w:cstheme="minorBidi"/>
                <w:noProof/>
                <w:sz w:val="22"/>
                <w:szCs w:val="22"/>
                <w:lang w:eastAsia="zh-CN"/>
              </w:rPr>
              <w:tab/>
            </w:r>
            <w:r w:rsidR="00103F3F" w:rsidRPr="00F04C25">
              <w:rPr>
                <w:rStyle w:val="Hyperlink"/>
                <w:rFonts w:eastAsiaTheme="majorEastAsia"/>
                <w:noProof/>
              </w:rPr>
              <w:t>Additional Datasets</w:t>
            </w:r>
            <w:r w:rsidR="00103F3F">
              <w:rPr>
                <w:noProof/>
                <w:webHidden/>
              </w:rPr>
              <w:tab/>
            </w:r>
            <w:r w:rsidR="00103F3F">
              <w:rPr>
                <w:noProof/>
                <w:webHidden/>
              </w:rPr>
              <w:fldChar w:fldCharType="begin"/>
            </w:r>
            <w:r w:rsidR="00103F3F">
              <w:rPr>
                <w:noProof/>
                <w:webHidden/>
              </w:rPr>
              <w:instrText xml:space="preserve"> PAGEREF _Toc469949321 \h </w:instrText>
            </w:r>
            <w:r w:rsidR="00103F3F">
              <w:rPr>
                <w:noProof/>
                <w:webHidden/>
              </w:rPr>
            </w:r>
            <w:r w:rsidR="00103F3F">
              <w:rPr>
                <w:noProof/>
                <w:webHidden/>
              </w:rPr>
              <w:fldChar w:fldCharType="separate"/>
            </w:r>
            <w:r w:rsidR="00103F3F">
              <w:rPr>
                <w:noProof/>
                <w:webHidden/>
              </w:rPr>
              <w:t>13</w:t>
            </w:r>
            <w:r w:rsidR="00103F3F">
              <w:rPr>
                <w:noProof/>
                <w:webHidden/>
              </w:rPr>
              <w:fldChar w:fldCharType="end"/>
            </w:r>
          </w:hyperlink>
        </w:p>
        <w:p w:rsidR="00103F3F" w:rsidRDefault="00BB22DF">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69949322" w:history="1">
            <w:r w:rsidR="00103F3F" w:rsidRPr="00F04C25">
              <w:rPr>
                <w:rStyle w:val="Hyperlink"/>
                <w:rFonts w:eastAsiaTheme="majorEastAsia"/>
                <w:noProof/>
              </w:rPr>
              <w:t>1.9</w:t>
            </w:r>
            <w:r w:rsidR="00103F3F">
              <w:rPr>
                <w:rFonts w:asciiTheme="minorHAnsi" w:eastAsiaTheme="minorEastAsia" w:hAnsiTheme="minorHAnsi" w:cstheme="minorBidi"/>
                <w:noProof/>
                <w:sz w:val="22"/>
                <w:szCs w:val="22"/>
                <w:lang w:eastAsia="zh-CN"/>
              </w:rPr>
              <w:tab/>
            </w:r>
            <w:r w:rsidR="00103F3F" w:rsidRPr="00F04C25">
              <w:rPr>
                <w:rStyle w:val="Hyperlink"/>
                <w:rFonts w:eastAsiaTheme="majorEastAsia"/>
                <w:noProof/>
              </w:rPr>
              <w:t>Conclusion</w:t>
            </w:r>
            <w:r w:rsidR="00103F3F">
              <w:rPr>
                <w:noProof/>
                <w:webHidden/>
              </w:rPr>
              <w:tab/>
            </w:r>
            <w:r w:rsidR="00103F3F">
              <w:rPr>
                <w:noProof/>
                <w:webHidden/>
              </w:rPr>
              <w:fldChar w:fldCharType="begin"/>
            </w:r>
            <w:r w:rsidR="00103F3F">
              <w:rPr>
                <w:noProof/>
                <w:webHidden/>
              </w:rPr>
              <w:instrText xml:space="preserve"> PAGEREF _Toc469949322 \h </w:instrText>
            </w:r>
            <w:r w:rsidR="00103F3F">
              <w:rPr>
                <w:noProof/>
                <w:webHidden/>
              </w:rPr>
            </w:r>
            <w:r w:rsidR="00103F3F">
              <w:rPr>
                <w:noProof/>
                <w:webHidden/>
              </w:rPr>
              <w:fldChar w:fldCharType="separate"/>
            </w:r>
            <w:r w:rsidR="00103F3F">
              <w:rPr>
                <w:noProof/>
                <w:webHidden/>
              </w:rPr>
              <w:t>13</w:t>
            </w:r>
            <w:r w:rsidR="00103F3F">
              <w:rPr>
                <w:noProof/>
                <w:webHidden/>
              </w:rPr>
              <w:fldChar w:fldCharType="end"/>
            </w:r>
          </w:hyperlink>
        </w:p>
        <w:p w:rsidR="00103F3F" w:rsidRDefault="00BB22DF">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469949323" w:history="1">
            <w:r w:rsidR="00103F3F" w:rsidRPr="00F04C25">
              <w:rPr>
                <w:rStyle w:val="Hyperlink"/>
                <w:rFonts w:eastAsiaTheme="majorEastAsia"/>
                <w:noProof/>
              </w:rPr>
              <w:t>2</w:t>
            </w:r>
            <w:r w:rsidR="00103F3F">
              <w:rPr>
                <w:rFonts w:asciiTheme="minorHAnsi" w:eastAsiaTheme="minorEastAsia" w:hAnsiTheme="minorHAnsi" w:cstheme="minorBidi"/>
                <w:noProof/>
                <w:sz w:val="22"/>
                <w:szCs w:val="22"/>
                <w:lang w:eastAsia="zh-CN"/>
              </w:rPr>
              <w:tab/>
            </w:r>
            <w:r w:rsidR="00103F3F" w:rsidRPr="00F04C25">
              <w:rPr>
                <w:rStyle w:val="Hyperlink"/>
                <w:rFonts w:eastAsiaTheme="majorEastAsia"/>
                <w:noProof/>
              </w:rPr>
              <w:t>REFERENCES</w:t>
            </w:r>
            <w:r w:rsidR="00103F3F">
              <w:rPr>
                <w:noProof/>
                <w:webHidden/>
              </w:rPr>
              <w:tab/>
            </w:r>
            <w:r w:rsidR="00103F3F">
              <w:rPr>
                <w:noProof/>
                <w:webHidden/>
              </w:rPr>
              <w:fldChar w:fldCharType="begin"/>
            </w:r>
            <w:r w:rsidR="00103F3F">
              <w:rPr>
                <w:noProof/>
                <w:webHidden/>
              </w:rPr>
              <w:instrText xml:space="preserve"> PAGEREF _Toc469949323 \h </w:instrText>
            </w:r>
            <w:r w:rsidR="00103F3F">
              <w:rPr>
                <w:noProof/>
                <w:webHidden/>
              </w:rPr>
            </w:r>
            <w:r w:rsidR="00103F3F">
              <w:rPr>
                <w:noProof/>
                <w:webHidden/>
              </w:rPr>
              <w:fldChar w:fldCharType="separate"/>
            </w:r>
            <w:r w:rsidR="00103F3F">
              <w:rPr>
                <w:noProof/>
                <w:webHidden/>
              </w:rPr>
              <w:t>15</w:t>
            </w:r>
            <w:r w:rsidR="00103F3F">
              <w:rPr>
                <w:noProof/>
                <w:webHidden/>
              </w:rPr>
              <w:fldChar w:fldCharType="end"/>
            </w:r>
          </w:hyperlink>
        </w:p>
        <w:p w:rsidR="00FB7C4F" w:rsidRDefault="00FB7C4F">
          <w:r>
            <w:rPr>
              <w:b/>
              <w:bCs/>
              <w:noProof/>
            </w:rPr>
            <w:fldChar w:fldCharType="end"/>
          </w:r>
        </w:p>
      </w:sdtContent>
    </w:sdt>
    <w:p w:rsidR="00F130F3" w:rsidRDefault="00F130F3" w:rsidP="00F130F3">
      <w:pPr>
        <w:rPr>
          <w:b/>
          <w:color w:val="000000"/>
        </w:rPr>
      </w:pPr>
    </w:p>
    <w:p w:rsidR="00F130F3" w:rsidRDefault="000F2184" w:rsidP="000F2184">
      <w:pPr>
        <w:jc w:val="center"/>
        <w:rPr>
          <w:b/>
          <w:color w:val="000000"/>
          <w:sz w:val="28"/>
          <w:szCs w:val="28"/>
        </w:rPr>
      </w:pPr>
      <w:r w:rsidRPr="000F2184">
        <w:rPr>
          <w:b/>
          <w:color w:val="000000"/>
          <w:sz w:val="28"/>
          <w:szCs w:val="28"/>
        </w:rPr>
        <w:t>LIST OF TABLES</w:t>
      </w:r>
    </w:p>
    <w:p w:rsidR="000F2184" w:rsidRDefault="000F2184">
      <w:pPr>
        <w:pStyle w:val="TableofFigures"/>
        <w:tabs>
          <w:tab w:val="right" w:leader="dot" w:pos="9350"/>
        </w:tabs>
        <w:rPr>
          <w:rFonts w:asciiTheme="minorHAnsi" w:eastAsiaTheme="minorEastAsia" w:hAnsiTheme="minorHAnsi" w:cstheme="minorBidi"/>
          <w:noProof/>
          <w:sz w:val="22"/>
          <w:szCs w:val="22"/>
        </w:rPr>
      </w:pPr>
      <w:r>
        <w:rPr>
          <w:b/>
          <w:color w:val="000000"/>
          <w:sz w:val="28"/>
          <w:szCs w:val="28"/>
        </w:rPr>
        <w:fldChar w:fldCharType="begin"/>
      </w:r>
      <w:r>
        <w:rPr>
          <w:b/>
          <w:color w:val="000000"/>
          <w:sz w:val="28"/>
          <w:szCs w:val="28"/>
        </w:rPr>
        <w:instrText xml:space="preserve"> TOC \h \z \c "Table" </w:instrText>
      </w:r>
      <w:r>
        <w:rPr>
          <w:b/>
          <w:color w:val="000000"/>
          <w:sz w:val="28"/>
          <w:szCs w:val="28"/>
        </w:rPr>
        <w:fldChar w:fldCharType="separate"/>
      </w:r>
      <w:hyperlink w:anchor="_Toc436425044" w:history="1">
        <w:r w:rsidRPr="00562BE5">
          <w:rPr>
            <w:rStyle w:val="Hyperlink"/>
            <w:b/>
            <w:noProof/>
          </w:rPr>
          <w:t>Table 1.1: Summary of factors identified in the literature</w:t>
        </w:r>
        <w:r>
          <w:rPr>
            <w:noProof/>
            <w:webHidden/>
          </w:rPr>
          <w:tab/>
        </w:r>
        <w:r>
          <w:rPr>
            <w:noProof/>
            <w:webHidden/>
          </w:rPr>
          <w:fldChar w:fldCharType="begin"/>
        </w:r>
        <w:r>
          <w:rPr>
            <w:noProof/>
            <w:webHidden/>
          </w:rPr>
          <w:instrText xml:space="preserve"> PAGEREF _Toc436425044 \h </w:instrText>
        </w:r>
        <w:r>
          <w:rPr>
            <w:noProof/>
            <w:webHidden/>
          </w:rPr>
        </w:r>
        <w:r>
          <w:rPr>
            <w:noProof/>
            <w:webHidden/>
          </w:rPr>
          <w:fldChar w:fldCharType="separate"/>
        </w:r>
        <w:r>
          <w:rPr>
            <w:noProof/>
            <w:webHidden/>
          </w:rPr>
          <w:t>8</w:t>
        </w:r>
        <w:r>
          <w:rPr>
            <w:noProof/>
            <w:webHidden/>
          </w:rPr>
          <w:fldChar w:fldCharType="end"/>
        </w:r>
      </w:hyperlink>
    </w:p>
    <w:p w:rsidR="000F2184" w:rsidRDefault="00BB22DF">
      <w:pPr>
        <w:pStyle w:val="TableofFigures"/>
        <w:tabs>
          <w:tab w:val="right" w:leader="dot" w:pos="9350"/>
        </w:tabs>
        <w:rPr>
          <w:rFonts w:asciiTheme="minorHAnsi" w:eastAsiaTheme="minorEastAsia" w:hAnsiTheme="minorHAnsi" w:cstheme="minorBidi"/>
          <w:noProof/>
          <w:sz w:val="22"/>
          <w:szCs w:val="22"/>
        </w:rPr>
      </w:pPr>
      <w:hyperlink w:anchor="_Toc436425045" w:history="1">
        <w:r w:rsidR="000F2184" w:rsidRPr="00562BE5">
          <w:rPr>
            <w:rStyle w:val="Hyperlink"/>
            <w:b/>
            <w:noProof/>
          </w:rPr>
          <w:t>Table 1.2: Model Form of Mode Choice Models</w:t>
        </w:r>
        <w:r w:rsidR="000F2184">
          <w:rPr>
            <w:noProof/>
            <w:webHidden/>
          </w:rPr>
          <w:tab/>
        </w:r>
        <w:r w:rsidR="000F2184">
          <w:rPr>
            <w:noProof/>
            <w:webHidden/>
          </w:rPr>
          <w:fldChar w:fldCharType="begin"/>
        </w:r>
        <w:r w:rsidR="000F2184">
          <w:rPr>
            <w:noProof/>
            <w:webHidden/>
          </w:rPr>
          <w:instrText xml:space="preserve"> PAGEREF _Toc436425045 \h </w:instrText>
        </w:r>
        <w:r w:rsidR="000F2184">
          <w:rPr>
            <w:noProof/>
            <w:webHidden/>
          </w:rPr>
        </w:r>
        <w:r w:rsidR="000F2184">
          <w:rPr>
            <w:noProof/>
            <w:webHidden/>
          </w:rPr>
          <w:fldChar w:fldCharType="separate"/>
        </w:r>
        <w:r w:rsidR="000F2184">
          <w:rPr>
            <w:noProof/>
            <w:webHidden/>
          </w:rPr>
          <w:t>10</w:t>
        </w:r>
        <w:r w:rsidR="000F2184">
          <w:rPr>
            <w:noProof/>
            <w:webHidden/>
          </w:rPr>
          <w:fldChar w:fldCharType="end"/>
        </w:r>
      </w:hyperlink>
    </w:p>
    <w:p w:rsidR="000F2184" w:rsidRPr="000F2184" w:rsidRDefault="000F2184" w:rsidP="000F2184">
      <w:pPr>
        <w:rPr>
          <w:b/>
          <w:color w:val="000000"/>
          <w:sz w:val="28"/>
          <w:szCs w:val="28"/>
        </w:rPr>
      </w:pPr>
      <w:r>
        <w:rPr>
          <w:b/>
          <w:color w:val="000000"/>
          <w:sz w:val="28"/>
          <w:szCs w:val="28"/>
        </w:rPr>
        <w:fldChar w:fldCharType="end"/>
      </w:r>
    </w:p>
    <w:p w:rsidR="00F130F3" w:rsidRDefault="00F130F3" w:rsidP="00F130F3">
      <w:pPr>
        <w:rPr>
          <w:b/>
          <w:color w:val="000000"/>
        </w:rPr>
      </w:pPr>
    </w:p>
    <w:p w:rsidR="00F130F3" w:rsidRDefault="00F130F3" w:rsidP="00F130F3">
      <w:pPr>
        <w:rPr>
          <w:b/>
          <w:color w:val="000000"/>
        </w:rPr>
      </w:pPr>
    </w:p>
    <w:p w:rsidR="00F130F3" w:rsidRDefault="00F130F3" w:rsidP="00F130F3">
      <w:pPr>
        <w:rPr>
          <w:b/>
          <w:color w:val="000000"/>
        </w:rPr>
      </w:pPr>
    </w:p>
    <w:p w:rsidR="00F130F3" w:rsidRDefault="00F130F3" w:rsidP="00F130F3">
      <w:pPr>
        <w:rPr>
          <w:b/>
          <w:color w:val="000000"/>
        </w:rPr>
      </w:pPr>
    </w:p>
    <w:p w:rsidR="00F130F3" w:rsidRDefault="00F130F3" w:rsidP="00F130F3">
      <w:pPr>
        <w:rPr>
          <w:b/>
          <w:color w:val="000000"/>
        </w:rPr>
      </w:pPr>
    </w:p>
    <w:p w:rsidR="00F130F3" w:rsidRDefault="00F130F3" w:rsidP="00F130F3">
      <w:pPr>
        <w:rPr>
          <w:b/>
          <w:color w:val="000000"/>
        </w:rPr>
      </w:pPr>
    </w:p>
    <w:p w:rsidR="00F130F3" w:rsidRDefault="00F130F3" w:rsidP="00F130F3">
      <w:pPr>
        <w:rPr>
          <w:b/>
          <w:color w:val="000000"/>
        </w:rPr>
      </w:pPr>
    </w:p>
    <w:p w:rsidR="00F130F3" w:rsidRDefault="00F130F3" w:rsidP="00F130F3">
      <w:pPr>
        <w:rPr>
          <w:b/>
          <w:color w:val="000000"/>
        </w:rPr>
      </w:pPr>
    </w:p>
    <w:p w:rsidR="00F130F3" w:rsidRDefault="00F130F3" w:rsidP="00F130F3">
      <w:pPr>
        <w:rPr>
          <w:b/>
          <w:color w:val="000000"/>
        </w:rPr>
      </w:pPr>
    </w:p>
    <w:p w:rsidR="00F130F3" w:rsidRDefault="00F130F3" w:rsidP="00F130F3">
      <w:pPr>
        <w:rPr>
          <w:b/>
          <w:color w:val="000000"/>
        </w:rPr>
      </w:pPr>
    </w:p>
    <w:p w:rsidR="00F130F3" w:rsidRDefault="00F130F3" w:rsidP="00F130F3">
      <w:pPr>
        <w:rPr>
          <w:b/>
          <w:color w:val="000000"/>
        </w:rPr>
      </w:pPr>
    </w:p>
    <w:p w:rsidR="00F130F3" w:rsidRDefault="00F130F3" w:rsidP="00F130F3">
      <w:pPr>
        <w:rPr>
          <w:b/>
          <w:color w:val="000000"/>
        </w:rPr>
      </w:pPr>
    </w:p>
    <w:p w:rsidR="00AB3424" w:rsidRDefault="00AB3424" w:rsidP="00FB7C4F">
      <w:pPr>
        <w:pStyle w:val="Heading1"/>
        <w:sectPr w:rsidR="00AB3424" w:rsidSect="00F130F3">
          <w:pgSz w:w="12240" w:h="15840"/>
          <w:pgMar w:top="1440" w:right="1440" w:bottom="1440" w:left="1440" w:header="720" w:footer="720" w:gutter="0"/>
          <w:cols w:space="720"/>
          <w:docGrid w:linePitch="360"/>
        </w:sectPr>
      </w:pPr>
    </w:p>
    <w:p w:rsidR="000F4303" w:rsidRDefault="000F4303">
      <w:pPr>
        <w:spacing w:after="160" w:line="259" w:lineRule="auto"/>
        <w:rPr>
          <w:rFonts w:eastAsiaTheme="majorEastAsia" w:cstheme="majorBidi"/>
          <w:b/>
          <w:bCs/>
          <w:sz w:val="32"/>
          <w:szCs w:val="28"/>
        </w:rPr>
      </w:pPr>
      <w:r>
        <w:lastRenderedPageBreak/>
        <w:br w:type="page"/>
      </w:r>
    </w:p>
    <w:p w:rsidR="001F6F6F" w:rsidRDefault="00C42493" w:rsidP="001F6F6F">
      <w:pPr>
        <w:pStyle w:val="Heading1"/>
      </w:pPr>
      <w:bookmarkStart w:id="0" w:name="_Toc469949301"/>
      <w:r w:rsidRPr="00F130F3">
        <w:lastRenderedPageBreak/>
        <w:t xml:space="preserve">REVIEW </w:t>
      </w:r>
      <w:r>
        <w:t xml:space="preserve">OF </w:t>
      </w:r>
      <w:r w:rsidR="001F6F6F" w:rsidRPr="00F130F3">
        <w:t xml:space="preserve">LITERATURE </w:t>
      </w:r>
      <w:r w:rsidR="001F6F6F">
        <w:t xml:space="preserve">AND DATA </w:t>
      </w:r>
      <w:bookmarkEnd w:id="0"/>
      <w:r w:rsidR="00103F3F">
        <w:t>SOURCES</w:t>
      </w:r>
    </w:p>
    <w:p w:rsidR="001F6F6F" w:rsidRDefault="001F6F6F" w:rsidP="001F6F6F">
      <w:pPr>
        <w:jc w:val="both"/>
        <w:rPr>
          <w:szCs w:val="24"/>
        </w:rPr>
      </w:pPr>
    </w:p>
    <w:p w:rsidR="001F6F6F" w:rsidRDefault="001F6F6F" w:rsidP="001F6F6F">
      <w:pPr>
        <w:jc w:val="both"/>
        <w:rPr>
          <w:szCs w:val="24"/>
        </w:rPr>
      </w:pPr>
      <w:r>
        <w:rPr>
          <w:szCs w:val="24"/>
        </w:rPr>
        <w:t xml:space="preserve">The purpose of this chapter is to review key drivers of mode choice behavior at household and individual level and to develop a mode choice module that incorporates some of most relevant factors. In the literature, those factors largely follow into </w:t>
      </w:r>
      <w:r>
        <w:rPr>
          <w:noProof/>
          <w:szCs w:val="24"/>
        </w:rPr>
        <w:t>four</w:t>
      </w:r>
      <w:r>
        <w:rPr>
          <w:szCs w:val="24"/>
        </w:rPr>
        <w:t xml:space="preserve"> categories, namely, socio-demographic characteristics, built environment variables, trip context </w:t>
      </w:r>
      <w:r w:rsidRPr="001F6F6F">
        <w:rPr>
          <w:noProof/>
          <w:szCs w:val="24"/>
        </w:rPr>
        <w:t>attributes</w:t>
      </w:r>
      <w:r>
        <w:rPr>
          <w:noProof/>
          <w:szCs w:val="24"/>
        </w:rPr>
        <w:t>,</w:t>
      </w:r>
      <w:r>
        <w:rPr>
          <w:szCs w:val="24"/>
        </w:rPr>
        <w:t xml:space="preserve"> and measures of transportation supply and services. Table 1 summarizes the factors found in the literature reviewed.</w:t>
      </w:r>
    </w:p>
    <w:p w:rsidR="00DA6E36" w:rsidRDefault="00DA6E36" w:rsidP="00DA6E36">
      <w:pPr>
        <w:pStyle w:val="Heading2"/>
        <w:spacing w:before="240"/>
      </w:pPr>
      <w:r>
        <w:rPr>
          <w:szCs w:val="24"/>
        </w:rPr>
        <w:t xml:space="preserve">Key </w:t>
      </w:r>
      <w:r w:rsidRPr="00DA6E36">
        <w:t>Drivers</w:t>
      </w:r>
    </w:p>
    <w:p w:rsidR="001F6F6F" w:rsidRPr="00DA6E36" w:rsidRDefault="001F6F6F" w:rsidP="00DA6E36">
      <w:pPr>
        <w:pStyle w:val="Heading3"/>
        <w:spacing w:after="240"/>
        <w:rPr>
          <w:szCs w:val="28"/>
        </w:rPr>
      </w:pPr>
      <w:bookmarkStart w:id="1" w:name="_Toc469949302"/>
      <w:r w:rsidRPr="00DA6E36">
        <w:rPr>
          <w:szCs w:val="28"/>
        </w:rPr>
        <w:t>Socio-demographics</w:t>
      </w:r>
      <w:bookmarkEnd w:id="1"/>
    </w:p>
    <w:p w:rsidR="001F6F6F" w:rsidRDefault="001F6F6F" w:rsidP="001F6F6F">
      <w:pPr>
        <w:jc w:val="both"/>
        <w:rPr>
          <w:szCs w:val="24"/>
        </w:rPr>
      </w:pPr>
      <w:r>
        <w:rPr>
          <w:szCs w:val="24"/>
        </w:rPr>
        <w:t xml:space="preserve">There are </w:t>
      </w:r>
      <w:r w:rsidR="00DA6E36" w:rsidRPr="00A70D43">
        <w:rPr>
          <w:noProof/>
          <w:szCs w:val="24"/>
        </w:rPr>
        <w:t>a number of</w:t>
      </w:r>
      <w:r>
        <w:rPr>
          <w:szCs w:val="24"/>
        </w:rPr>
        <w:t xml:space="preserve"> socio-demographic characteristics influencing an individual’s choice of mode of transportation. According to Plaut </w:t>
      </w:r>
      <w:r w:rsidRPr="00A70D43">
        <w:rPr>
          <w:noProof/>
          <w:szCs w:val="24"/>
        </w:rPr>
        <w:t>(2005)</w:t>
      </w:r>
      <w:r>
        <w:rPr>
          <w:szCs w:val="24"/>
        </w:rPr>
        <w:t xml:space="preserve"> there is a difference in preference or behavior in choosing non-motorized commute modes between renters and house owners, with a higher probability of renters switching from motorized to non-motorized. Income is a key variable in travel mode choice: Individuals and households with low income tend to have a high probability of walking and bicycling (Cervero and Duncan, 2003; Plaut, 2005). Research suggests that minority population are more likely to walk, with African Americans showing a higher probability of walking (Cervero, 1996; Cervero and Duncan, 2003). </w:t>
      </w:r>
      <w:r w:rsidRPr="00A70D43">
        <w:rPr>
          <w:noProof/>
          <w:szCs w:val="24"/>
        </w:rPr>
        <w:t>The presence of one or more children is associated with reduced likelihood of using non-auto mode choice (Cervero and Kockelman, 1997; Hamre and Buehler, 2014)</w:t>
      </w:r>
      <w:r w:rsidR="001F38AB" w:rsidRPr="00A70D43">
        <w:rPr>
          <w:noProof/>
          <w:szCs w:val="24"/>
        </w:rPr>
        <w:t>,</w:t>
      </w:r>
      <w:r w:rsidRPr="00A70D43">
        <w:rPr>
          <w:noProof/>
          <w:szCs w:val="24"/>
        </w:rPr>
        <w:t xml:space="preserve"> </w:t>
      </w:r>
      <w:r w:rsidR="001F38AB" w:rsidRPr="00A70D43">
        <w:rPr>
          <w:noProof/>
          <w:szCs w:val="24"/>
        </w:rPr>
        <w:t>which</w:t>
      </w:r>
      <w:r w:rsidRPr="00A70D43">
        <w:rPr>
          <w:noProof/>
          <w:szCs w:val="24"/>
        </w:rPr>
        <w:t xml:space="preserve"> m</w:t>
      </w:r>
      <w:r w:rsidR="001F38AB" w:rsidRPr="00A70D43">
        <w:rPr>
          <w:noProof/>
          <w:szCs w:val="24"/>
        </w:rPr>
        <w:t>ay</w:t>
      </w:r>
      <w:r w:rsidRPr="00A70D43">
        <w:rPr>
          <w:noProof/>
          <w:szCs w:val="24"/>
        </w:rPr>
        <w:t xml:space="preserve"> be because households with children may have </w:t>
      </w:r>
      <w:r w:rsidR="001F38AB" w:rsidRPr="00A70D43">
        <w:rPr>
          <w:noProof/>
          <w:szCs w:val="24"/>
        </w:rPr>
        <w:t xml:space="preserve">more </w:t>
      </w:r>
      <w:r w:rsidRPr="00A70D43">
        <w:rPr>
          <w:noProof/>
          <w:szCs w:val="24"/>
        </w:rPr>
        <w:t>rigid time budgets related to childcare and school schedu</w:t>
      </w:r>
      <w:r w:rsidR="00DC0B65">
        <w:rPr>
          <w:noProof/>
          <w:szCs w:val="24"/>
        </w:rPr>
        <w:t>les that lead to more complex</w:t>
      </w:r>
      <w:r w:rsidRPr="00A70D43">
        <w:rPr>
          <w:noProof/>
          <w:szCs w:val="24"/>
        </w:rPr>
        <w:t xml:space="preserve"> trip-chaining as well as other factors.</w:t>
      </w:r>
      <w:r>
        <w:rPr>
          <w:szCs w:val="24"/>
        </w:rPr>
        <w:t xml:space="preserve"> Gender plays an important role in the choice of non-motorized modes, with men more likely to use non-motorized travel modes compared to women (Cervero and Kockelman, 1997; Hamre and Buehler, 2014; Plaut, 2005; Schwanen and Mokhtarian, 2005a). </w:t>
      </w:r>
      <w:r w:rsidRPr="00A70D43">
        <w:rPr>
          <w:noProof/>
          <w:szCs w:val="24"/>
        </w:rPr>
        <w:t>Persons younger than 35 years are more likely to participate in active transportation compared to older age groups (Cervero and Duncan, 2003; Cervero and Kockelman, 1997; Hamre and Buehler, 2014; Plaut, 2005; Schwanen and Mokhtarian, 2005a), and the likelihood of using non-motorized transportation decreases with increasing age (Whitfield et al., 2015a).</w:t>
      </w:r>
      <w:r>
        <w:rPr>
          <w:szCs w:val="24"/>
        </w:rPr>
        <w:t xml:space="preserve"> Access to car reduces the probability of an individual choosing a non-auto mode and increases that of driving (Cervero and Kockelman, 1997; Hamre and Buehler, 2014; Schwanen and Mokhtarian, 2005a).</w:t>
      </w:r>
    </w:p>
    <w:p w:rsidR="00DA6E36" w:rsidRDefault="00DA6E36" w:rsidP="001F6F6F">
      <w:pPr>
        <w:jc w:val="both"/>
      </w:pPr>
    </w:p>
    <w:p w:rsidR="001F6F6F" w:rsidRPr="00DA6E36" w:rsidRDefault="001F6F6F" w:rsidP="00DA6E36">
      <w:pPr>
        <w:pStyle w:val="Heading3"/>
        <w:spacing w:after="240"/>
        <w:rPr>
          <w:szCs w:val="28"/>
        </w:rPr>
      </w:pPr>
      <w:bookmarkStart w:id="2" w:name="_Toc469949303"/>
      <w:r w:rsidRPr="00DA6E36">
        <w:rPr>
          <w:szCs w:val="28"/>
        </w:rPr>
        <w:t>Built Environment Variables</w:t>
      </w:r>
      <w:bookmarkEnd w:id="2"/>
    </w:p>
    <w:p w:rsidR="001F6F6F" w:rsidRDefault="001F6F6F" w:rsidP="001F6F6F">
      <w:pPr>
        <w:jc w:val="both"/>
        <w:rPr>
          <w:szCs w:val="24"/>
        </w:rPr>
      </w:pPr>
      <w:r>
        <w:rPr>
          <w:szCs w:val="24"/>
        </w:rPr>
        <w:t xml:space="preserve">Cervero and Kockelman (1997) summarize the built environment factors influencing travel behavior as 3Ds: density, </w:t>
      </w:r>
      <w:r w:rsidRPr="001F38AB">
        <w:rPr>
          <w:noProof/>
          <w:szCs w:val="24"/>
        </w:rPr>
        <w:t>design</w:t>
      </w:r>
      <w:r w:rsidR="001F38AB">
        <w:rPr>
          <w:noProof/>
          <w:szCs w:val="24"/>
        </w:rPr>
        <w:t>,</w:t>
      </w:r>
      <w:r>
        <w:rPr>
          <w:szCs w:val="24"/>
        </w:rPr>
        <w:t xml:space="preserve"> and diversity</w:t>
      </w:r>
      <w:r w:rsidR="001F38AB">
        <w:rPr>
          <w:szCs w:val="24"/>
        </w:rPr>
        <w:t>.</w:t>
      </w:r>
      <w:r>
        <w:rPr>
          <w:szCs w:val="24"/>
        </w:rPr>
        <w:t xml:space="preserve"> </w:t>
      </w:r>
      <w:r w:rsidR="001F38AB">
        <w:rPr>
          <w:szCs w:val="24"/>
        </w:rPr>
        <w:t>L</w:t>
      </w:r>
      <w:r>
        <w:rPr>
          <w:szCs w:val="24"/>
        </w:rPr>
        <w:t xml:space="preserve">ater research gradually </w:t>
      </w:r>
      <w:r w:rsidRPr="00A70D43">
        <w:rPr>
          <w:noProof/>
          <w:szCs w:val="24"/>
        </w:rPr>
        <w:t>expands</w:t>
      </w:r>
      <w:r>
        <w:rPr>
          <w:szCs w:val="24"/>
        </w:rPr>
        <w:t xml:space="preserve"> the factors into 5Ds: density, design, diversity, destination accessibility, and distance to transit (Ewing and Cervero, 2010, 2001). Past research has shown that density, pedestrian oriented </w:t>
      </w:r>
      <w:r w:rsidRPr="001F38AB">
        <w:rPr>
          <w:noProof/>
          <w:szCs w:val="24"/>
        </w:rPr>
        <w:t>design</w:t>
      </w:r>
      <w:r w:rsidR="001F38AB" w:rsidRPr="001F38AB">
        <w:rPr>
          <w:noProof/>
          <w:szCs w:val="24"/>
        </w:rPr>
        <w:t>,</w:t>
      </w:r>
      <w:r>
        <w:rPr>
          <w:szCs w:val="24"/>
        </w:rPr>
        <w:t xml:space="preserve"> and land-use diversity have an influence on an individual’s decision to use non-motorized mode of travel. Population density has an influence on an individual’s mode choice behavior: People who live in </w:t>
      </w:r>
      <w:r w:rsidRPr="001F38AB">
        <w:rPr>
          <w:noProof/>
          <w:szCs w:val="24"/>
        </w:rPr>
        <w:t>high</w:t>
      </w:r>
      <w:r w:rsidR="001F38AB">
        <w:rPr>
          <w:noProof/>
          <w:szCs w:val="24"/>
        </w:rPr>
        <w:t>-</w:t>
      </w:r>
      <w:r w:rsidRPr="001F38AB">
        <w:rPr>
          <w:noProof/>
          <w:szCs w:val="24"/>
        </w:rPr>
        <w:t>density</w:t>
      </w:r>
      <w:r>
        <w:rPr>
          <w:szCs w:val="24"/>
        </w:rPr>
        <w:t xml:space="preserve"> areas are more likely to choose non-motorized modes than people who live in </w:t>
      </w:r>
      <w:r w:rsidRPr="001F38AB">
        <w:rPr>
          <w:noProof/>
          <w:szCs w:val="24"/>
        </w:rPr>
        <w:t>low</w:t>
      </w:r>
      <w:r w:rsidR="001F38AB">
        <w:rPr>
          <w:noProof/>
          <w:szCs w:val="24"/>
        </w:rPr>
        <w:t>-</w:t>
      </w:r>
      <w:r w:rsidRPr="001F38AB">
        <w:rPr>
          <w:noProof/>
          <w:szCs w:val="24"/>
        </w:rPr>
        <w:t>density</w:t>
      </w:r>
      <w:r>
        <w:rPr>
          <w:szCs w:val="24"/>
        </w:rPr>
        <w:t xml:space="preserve"> areas. The design of built environments in a neighborhood has an influence on whether an individual </w:t>
      </w:r>
      <w:r w:rsidRPr="001F38AB">
        <w:rPr>
          <w:noProof/>
          <w:szCs w:val="24"/>
        </w:rPr>
        <w:t>ch</w:t>
      </w:r>
      <w:r w:rsidR="001F38AB">
        <w:rPr>
          <w:noProof/>
          <w:szCs w:val="24"/>
        </w:rPr>
        <w:t>o</w:t>
      </w:r>
      <w:r w:rsidRPr="001F38AB">
        <w:rPr>
          <w:noProof/>
          <w:szCs w:val="24"/>
        </w:rPr>
        <w:t>oses</w:t>
      </w:r>
      <w:r>
        <w:rPr>
          <w:szCs w:val="24"/>
        </w:rPr>
        <w:t xml:space="preserve"> non-auto modes. </w:t>
      </w:r>
      <w:r w:rsidRPr="001F38AB">
        <w:rPr>
          <w:noProof/>
          <w:szCs w:val="24"/>
        </w:rPr>
        <w:t>The type of intersection influence</w:t>
      </w:r>
      <w:r w:rsidR="001F38AB" w:rsidRPr="001F38AB">
        <w:rPr>
          <w:noProof/>
          <w:szCs w:val="24"/>
        </w:rPr>
        <w:t>s</w:t>
      </w:r>
      <w:r w:rsidRPr="001F38AB">
        <w:rPr>
          <w:noProof/>
          <w:szCs w:val="24"/>
        </w:rPr>
        <w:t xml:space="preserve"> on whether </w:t>
      </w:r>
      <w:r w:rsidRPr="001F38AB">
        <w:rPr>
          <w:noProof/>
          <w:szCs w:val="24"/>
        </w:rPr>
        <w:lastRenderedPageBreak/>
        <w:t>individuals cho</w:t>
      </w:r>
      <w:r w:rsidR="001F38AB" w:rsidRPr="001F38AB">
        <w:rPr>
          <w:noProof/>
          <w:szCs w:val="24"/>
        </w:rPr>
        <w:t>o</w:t>
      </w:r>
      <w:r w:rsidRPr="001F38AB">
        <w:rPr>
          <w:noProof/>
          <w:szCs w:val="24"/>
        </w:rPr>
        <w:t>se to use auto or non-auto mode of transportation: neighborhoods with a high share of four</w:t>
      </w:r>
      <w:r w:rsidR="001F38AB">
        <w:rPr>
          <w:noProof/>
          <w:szCs w:val="24"/>
        </w:rPr>
        <w:t>-</w:t>
      </w:r>
      <w:r w:rsidRPr="001F38AB">
        <w:rPr>
          <w:noProof/>
          <w:szCs w:val="24"/>
        </w:rPr>
        <w:t>way intersections</w:t>
      </w:r>
      <w:r w:rsidR="001F38AB">
        <w:rPr>
          <w:noProof/>
          <w:szCs w:val="24"/>
        </w:rPr>
        <w:t xml:space="preserve"> and</w:t>
      </w:r>
      <w:r w:rsidRPr="001F38AB">
        <w:rPr>
          <w:noProof/>
          <w:szCs w:val="24"/>
        </w:rPr>
        <w:t xml:space="preserve"> limited on-street parking tend to average less single-occupancy-vehicle travel for non-work trips (Cervero and Duncan, 2003; Cervero and Kockelman, 1997; Schwanen and Mokhtarian, 2005a).</w:t>
      </w:r>
      <w:r>
        <w:rPr>
          <w:szCs w:val="24"/>
        </w:rPr>
        <w:t xml:space="preserve"> Research by Cervero and Duncan (2003) reveals that areas with large city blocks and neighborhoods with large shares of 3-way intersections are not pedestrian/bicycle friendly environments. On the other hand, areas with 4-way intersections as well as intersections with 5 or more converging streets are shown to be pedestrian/bicycle friendly. Neighborhoods with grid pattern streets and few barriers between origin and destination pairs encourage commuting through walking and cycling.</w:t>
      </w:r>
    </w:p>
    <w:p w:rsidR="001F6F6F" w:rsidRDefault="001F6F6F" w:rsidP="001F6F6F">
      <w:pPr>
        <w:jc w:val="both"/>
      </w:pPr>
    </w:p>
    <w:p w:rsidR="001F6F6F" w:rsidRDefault="001F6F6F" w:rsidP="001F6F6F">
      <w:pPr>
        <w:jc w:val="both"/>
        <w:rPr>
          <w:szCs w:val="24"/>
        </w:rPr>
      </w:pPr>
      <w:r>
        <w:rPr>
          <w:szCs w:val="24"/>
        </w:rPr>
        <w:t>Mixed use land-uses encourages non-auto commuting, having retail activities and consumer services within 300 feet of one’s residen</w:t>
      </w:r>
      <w:r w:rsidR="001F38AB">
        <w:rPr>
          <w:szCs w:val="24"/>
        </w:rPr>
        <w:t>ce</w:t>
      </w:r>
      <w:r>
        <w:rPr>
          <w:szCs w:val="24"/>
        </w:rPr>
        <w:t xml:space="preserve"> </w:t>
      </w:r>
      <w:r w:rsidRPr="001F38AB">
        <w:rPr>
          <w:noProof/>
          <w:szCs w:val="24"/>
        </w:rPr>
        <w:t>ha</w:t>
      </w:r>
      <w:r w:rsidR="001F38AB">
        <w:rPr>
          <w:noProof/>
          <w:szCs w:val="24"/>
        </w:rPr>
        <w:t>ve</w:t>
      </w:r>
      <w:r>
        <w:rPr>
          <w:szCs w:val="24"/>
        </w:rPr>
        <w:t xml:space="preserve"> been found to encourage commuting by non-auto modes (Cervero, 1996; Cervero and Kockelman, 1997). Automobile usage is lower in higher density, more mixed use and pedestrian-friendly neighborhoods </w:t>
      </w:r>
      <w:r w:rsidR="001F38AB">
        <w:rPr>
          <w:szCs w:val="24"/>
        </w:rPr>
        <w:t xml:space="preserve">with a </w:t>
      </w:r>
      <w:r w:rsidR="001F38AB" w:rsidRPr="001F38AB">
        <w:rPr>
          <w:noProof/>
          <w:szCs w:val="24"/>
        </w:rPr>
        <w:t>higher</w:t>
      </w:r>
      <w:r w:rsidR="001F38AB">
        <w:rPr>
          <w:szCs w:val="24"/>
        </w:rPr>
        <w:t xml:space="preserve"> </w:t>
      </w:r>
      <w:r w:rsidR="001F38AB" w:rsidRPr="001F38AB">
        <w:rPr>
          <w:noProof/>
          <w:szCs w:val="24"/>
        </w:rPr>
        <w:t>share</w:t>
      </w:r>
      <w:r w:rsidR="001F38AB">
        <w:rPr>
          <w:szCs w:val="24"/>
        </w:rPr>
        <w:t xml:space="preserve"> of</w:t>
      </w:r>
      <w:r>
        <w:rPr>
          <w:szCs w:val="24"/>
        </w:rPr>
        <w:t xml:space="preserve"> public transit and slow modes of transportation. The presence of mixed uses of land improves street </w:t>
      </w:r>
      <w:r w:rsidRPr="001F38AB">
        <w:rPr>
          <w:noProof/>
          <w:szCs w:val="24"/>
        </w:rPr>
        <w:t>connectivity</w:t>
      </w:r>
      <w:r w:rsidR="001F38AB">
        <w:rPr>
          <w:noProof/>
          <w:szCs w:val="24"/>
        </w:rPr>
        <w:t>,</w:t>
      </w:r>
      <w:r>
        <w:rPr>
          <w:szCs w:val="24"/>
        </w:rPr>
        <w:t xml:space="preserve"> and higher densities appear to support non-motorized modes of travel. </w:t>
      </w:r>
    </w:p>
    <w:p w:rsidR="001F6F6F" w:rsidRDefault="001F6F6F" w:rsidP="001F6F6F">
      <w:pPr>
        <w:jc w:val="both"/>
      </w:pPr>
    </w:p>
    <w:p w:rsidR="001F6F6F" w:rsidRDefault="001F6F6F" w:rsidP="001F6F6F">
      <w:pPr>
        <w:jc w:val="both"/>
        <w:rPr>
          <w:szCs w:val="24"/>
        </w:rPr>
      </w:pPr>
      <w:r>
        <w:rPr>
          <w:szCs w:val="24"/>
        </w:rPr>
        <w:t>Research by Schwanen and Mokhtarian (2005) compares how commuting mode choice differs by</w:t>
      </w:r>
      <w:r w:rsidR="001F38AB">
        <w:rPr>
          <w:szCs w:val="24"/>
        </w:rPr>
        <w:t xml:space="preserve"> a</w:t>
      </w:r>
      <w:r>
        <w:rPr>
          <w:szCs w:val="24"/>
        </w:rPr>
        <w:t xml:space="preserve"> </w:t>
      </w:r>
      <w:r w:rsidRPr="001F38AB">
        <w:rPr>
          <w:noProof/>
          <w:szCs w:val="24"/>
        </w:rPr>
        <w:t>residential</w:t>
      </w:r>
      <w:r>
        <w:rPr>
          <w:szCs w:val="24"/>
        </w:rPr>
        <w:t xml:space="preserve"> neighborhood and by neighborhood type dissonance (a mismatch between a commuter’s current neighborhood and her preferences regarding physical attributes of the residential neighborhood). The level of residential type mismatch increases the probability of commuting by automobile. They found that mismatched </w:t>
      </w:r>
      <w:r w:rsidRPr="001F38AB">
        <w:rPr>
          <w:noProof/>
          <w:szCs w:val="24"/>
        </w:rPr>
        <w:t>urban</w:t>
      </w:r>
      <w:r w:rsidR="001F38AB" w:rsidRPr="001F38AB">
        <w:rPr>
          <w:noProof/>
          <w:szCs w:val="24"/>
        </w:rPr>
        <w:t xml:space="preserve"> </w:t>
      </w:r>
      <w:r w:rsidR="001F38AB">
        <w:rPr>
          <w:noProof/>
          <w:szCs w:val="24"/>
        </w:rPr>
        <w:t>residents</w:t>
      </w:r>
      <w:r>
        <w:rPr>
          <w:szCs w:val="24"/>
        </w:rPr>
        <w:t xml:space="preserve"> were more likely to use automobile than mismatched suburban residents due to limited transit service. Mode choice differs according to a commuter’s residential neighborhood. Residential self-selection process has been found to play a significant role in explaining travel pattern behavior of individuals. </w:t>
      </w:r>
      <w:r w:rsidRPr="001F38AB">
        <w:rPr>
          <w:noProof/>
          <w:szCs w:val="24"/>
        </w:rPr>
        <w:t xml:space="preserve"> </w:t>
      </w:r>
      <w:r w:rsidR="001F38AB">
        <w:rPr>
          <w:noProof/>
          <w:szCs w:val="24"/>
        </w:rPr>
        <w:t>R</w:t>
      </w:r>
      <w:r w:rsidRPr="001F38AB">
        <w:rPr>
          <w:noProof/>
          <w:szCs w:val="24"/>
        </w:rPr>
        <w:t>esidents</w:t>
      </w:r>
      <w:r>
        <w:rPr>
          <w:szCs w:val="24"/>
        </w:rPr>
        <w:t xml:space="preserve"> in</w:t>
      </w:r>
      <w:r w:rsidR="001F38AB">
        <w:rPr>
          <w:szCs w:val="24"/>
        </w:rPr>
        <w:t xml:space="preserve"> the</w:t>
      </w:r>
      <w:r>
        <w:rPr>
          <w:szCs w:val="24"/>
        </w:rPr>
        <w:t xml:space="preserve"> </w:t>
      </w:r>
      <w:r w:rsidRPr="001F38AB">
        <w:rPr>
          <w:noProof/>
          <w:szCs w:val="24"/>
        </w:rPr>
        <w:t>suburb</w:t>
      </w:r>
      <w:r>
        <w:rPr>
          <w:szCs w:val="24"/>
        </w:rPr>
        <w:t xml:space="preserve"> </w:t>
      </w:r>
      <w:r w:rsidRPr="001F38AB">
        <w:rPr>
          <w:noProof/>
          <w:szCs w:val="24"/>
        </w:rPr>
        <w:t>ha</w:t>
      </w:r>
      <w:r w:rsidR="001F38AB">
        <w:rPr>
          <w:noProof/>
          <w:szCs w:val="24"/>
        </w:rPr>
        <w:t>ve</w:t>
      </w:r>
      <w:r w:rsidR="001F38AB">
        <w:rPr>
          <w:szCs w:val="24"/>
        </w:rPr>
        <w:t xml:space="preserve"> a</w:t>
      </w:r>
      <w:r>
        <w:rPr>
          <w:szCs w:val="24"/>
        </w:rPr>
        <w:t xml:space="preserve"> </w:t>
      </w:r>
      <w:r w:rsidRPr="001F38AB">
        <w:rPr>
          <w:noProof/>
          <w:szCs w:val="24"/>
        </w:rPr>
        <w:t>higher</w:t>
      </w:r>
      <w:r>
        <w:rPr>
          <w:szCs w:val="24"/>
        </w:rPr>
        <w:t xml:space="preserve"> probability of automobile use, while residents in urban areas show a higher probability of non-auto modes.</w:t>
      </w:r>
    </w:p>
    <w:p w:rsidR="00DA6E36" w:rsidRDefault="00DA6E36" w:rsidP="001F6F6F">
      <w:pPr>
        <w:jc w:val="both"/>
      </w:pPr>
    </w:p>
    <w:p w:rsidR="001F6F6F" w:rsidRPr="00DA6E36" w:rsidRDefault="001F6F6F" w:rsidP="00DA6E36">
      <w:pPr>
        <w:pStyle w:val="Heading3"/>
        <w:spacing w:after="240"/>
        <w:rPr>
          <w:szCs w:val="28"/>
        </w:rPr>
      </w:pPr>
      <w:bookmarkStart w:id="3" w:name="_Toc469949304"/>
      <w:r w:rsidRPr="00DA6E36">
        <w:rPr>
          <w:szCs w:val="28"/>
        </w:rPr>
        <w:t>Trip Context Variables</w:t>
      </w:r>
      <w:bookmarkEnd w:id="3"/>
    </w:p>
    <w:p w:rsidR="001F6F6F" w:rsidRDefault="001F6F6F" w:rsidP="001F6F6F">
      <w:r>
        <w:rPr>
          <w:szCs w:val="24"/>
        </w:rPr>
        <w:t>Trip context variables – variables directly related to the attributes of a trip, such as trip purpose, trip distance, time of the trip, safety and security, influence traveler’s mode choice decision. Trip purposes that do not require punctuality, such as travel to social and recreation/entertainment activities, have</w:t>
      </w:r>
      <w:r w:rsidR="001F38AB">
        <w:rPr>
          <w:szCs w:val="24"/>
        </w:rPr>
        <w:t xml:space="preserve"> a</w:t>
      </w:r>
      <w:r>
        <w:rPr>
          <w:szCs w:val="24"/>
        </w:rPr>
        <w:t xml:space="preserve"> </w:t>
      </w:r>
      <w:r w:rsidRPr="001F38AB">
        <w:rPr>
          <w:noProof/>
          <w:szCs w:val="24"/>
        </w:rPr>
        <w:t>higher</w:t>
      </w:r>
      <w:r>
        <w:rPr>
          <w:szCs w:val="24"/>
        </w:rPr>
        <w:t xml:space="preserve"> probability of choosing walking. For different trip purposes, built environment factors have different influences on an individual’s mode choice decision. </w:t>
      </w:r>
    </w:p>
    <w:p w:rsidR="001F6F6F" w:rsidRDefault="001F6F6F" w:rsidP="001F6F6F">
      <w:pPr>
        <w:jc w:val="both"/>
        <w:rPr>
          <w:szCs w:val="24"/>
        </w:rPr>
      </w:pPr>
      <w:r>
        <w:rPr>
          <w:szCs w:val="24"/>
        </w:rPr>
        <w:t xml:space="preserve">Distance is an important factor in mode choice behavior. An increase in travel distance means an increase in travel time and effort needed for </w:t>
      </w:r>
      <w:r w:rsidRPr="001F38AB">
        <w:rPr>
          <w:noProof/>
          <w:szCs w:val="24"/>
        </w:rPr>
        <w:t>traveling</w:t>
      </w:r>
      <w:r>
        <w:rPr>
          <w:szCs w:val="24"/>
        </w:rPr>
        <w:t xml:space="preserve">, which leads to a reduction in commuters using non-auto modes (walking and cycling). </w:t>
      </w:r>
      <w:r w:rsidR="001F38AB" w:rsidRPr="001F38AB">
        <w:rPr>
          <w:noProof/>
          <w:szCs w:val="24"/>
        </w:rPr>
        <w:t>T</w:t>
      </w:r>
      <w:r w:rsidRPr="001F38AB">
        <w:rPr>
          <w:noProof/>
          <w:szCs w:val="24"/>
        </w:rPr>
        <w:t xml:space="preserve">he resistance to travel probably </w:t>
      </w:r>
      <w:r w:rsidR="001F38AB" w:rsidRPr="001F38AB">
        <w:rPr>
          <w:noProof/>
          <w:szCs w:val="24"/>
        </w:rPr>
        <w:t xml:space="preserve">may </w:t>
      </w:r>
      <w:r w:rsidRPr="001F38AB">
        <w:rPr>
          <w:noProof/>
          <w:szCs w:val="24"/>
        </w:rPr>
        <w:t>increase disproportionately with distance due to the physical effort required (Heinen et al., 2010).</w:t>
      </w:r>
      <w:r>
        <w:rPr>
          <w:szCs w:val="24"/>
        </w:rPr>
        <w:t xml:space="preserve"> Depending on the distance</w:t>
      </w:r>
      <w:r w:rsidR="001F38AB">
        <w:rPr>
          <w:szCs w:val="24"/>
        </w:rPr>
        <w:t xml:space="preserve"> that</w:t>
      </w:r>
      <w:r>
        <w:rPr>
          <w:szCs w:val="24"/>
        </w:rPr>
        <w:t xml:space="preserve"> a </w:t>
      </w:r>
      <w:r w:rsidRPr="001F38AB">
        <w:rPr>
          <w:noProof/>
          <w:szCs w:val="24"/>
        </w:rPr>
        <w:t>commuter</w:t>
      </w:r>
      <w:r>
        <w:rPr>
          <w:szCs w:val="24"/>
        </w:rPr>
        <w:t xml:space="preserve"> has to travel, he/she will probably have to combine two different modes of travel or make transfers for non-driving modes. The extra effort required to make transfers has been considered to be a significant contributor to transit </w:t>
      </w:r>
      <w:r w:rsidRPr="001F38AB">
        <w:rPr>
          <w:noProof/>
          <w:szCs w:val="24"/>
        </w:rPr>
        <w:t>use</w:t>
      </w:r>
      <w:r w:rsidR="001F38AB" w:rsidRPr="001F38AB">
        <w:rPr>
          <w:noProof/>
          <w:szCs w:val="24"/>
        </w:rPr>
        <w:t>r</w:t>
      </w:r>
      <w:r w:rsidRPr="001F38AB">
        <w:rPr>
          <w:noProof/>
          <w:szCs w:val="24"/>
        </w:rPr>
        <w:t>s</w:t>
      </w:r>
      <w:r>
        <w:rPr>
          <w:szCs w:val="24"/>
        </w:rPr>
        <w:t xml:space="preserve">’ inconvenience. Besides </w:t>
      </w:r>
      <w:r w:rsidRPr="001F38AB">
        <w:rPr>
          <w:noProof/>
          <w:szCs w:val="24"/>
        </w:rPr>
        <w:t>distance</w:t>
      </w:r>
      <w:r w:rsidR="001F38AB">
        <w:rPr>
          <w:noProof/>
          <w:szCs w:val="24"/>
        </w:rPr>
        <w:t>,</w:t>
      </w:r>
      <w:r>
        <w:rPr>
          <w:szCs w:val="24"/>
        </w:rPr>
        <w:t xml:space="preserve"> other barriers to walking and cycling include steep slopes, nightfall and less secure environments (Heinen et al., 2010).  Singleton and Wang (2014) document the effects of time of travel and safety and security concerns on the decision between driving and non-driving modes, especially for non-motorized modes. </w:t>
      </w:r>
    </w:p>
    <w:p w:rsidR="00DA6E36" w:rsidRDefault="00DA6E36" w:rsidP="001F6F6F">
      <w:pPr>
        <w:jc w:val="both"/>
      </w:pPr>
    </w:p>
    <w:p w:rsidR="001F6F6F" w:rsidRPr="00DA6E36" w:rsidRDefault="001F6F6F" w:rsidP="00DA6E36">
      <w:pPr>
        <w:pStyle w:val="Heading3"/>
        <w:spacing w:after="240"/>
        <w:rPr>
          <w:szCs w:val="28"/>
        </w:rPr>
      </w:pPr>
      <w:bookmarkStart w:id="4" w:name="_Toc469949305"/>
      <w:r w:rsidRPr="00DA6E36">
        <w:rPr>
          <w:szCs w:val="28"/>
        </w:rPr>
        <w:t>Transportation Supply and Services</w:t>
      </w:r>
      <w:bookmarkEnd w:id="4"/>
    </w:p>
    <w:p w:rsidR="001F6F6F" w:rsidRDefault="001F6F6F" w:rsidP="001F6F6F">
      <w:pPr>
        <w:jc w:val="both"/>
        <w:rPr>
          <w:szCs w:val="24"/>
        </w:rPr>
      </w:pPr>
      <w:r>
        <w:rPr>
          <w:szCs w:val="24"/>
        </w:rPr>
        <w:t xml:space="preserve">The provision and level of service of a transportation mode have large impacts on the decision of choosing the mode. There is some overlap between built environment variables, trip context variables and variables measuring transportation supply and services, for example, distance to transit stops (a built environment variable) and transit services (a transportation supply and services variable). </w:t>
      </w:r>
      <w:r w:rsidRPr="001F38AB">
        <w:rPr>
          <w:noProof/>
          <w:szCs w:val="24"/>
        </w:rPr>
        <w:t>But in general, the former describe</w:t>
      </w:r>
      <w:r w:rsidR="001F38AB" w:rsidRPr="001F38AB">
        <w:rPr>
          <w:noProof/>
          <w:szCs w:val="24"/>
        </w:rPr>
        <w:t>s</w:t>
      </w:r>
      <w:r w:rsidRPr="001F38AB">
        <w:rPr>
          <w:noProof/>
          <w:szCs w:val="24"/>
        </w:rPr>
        <w:t xml:space="preserve"> the built environment of the origin and/or destination </w:t>
      </w:r>
      <w:r w:rsidR="001F38AB" w:rsidRPr="001F38AB">
        <w:rPr>
          <w:noProof/>
          <w:szCs w:val="24"/>
        </w:rPr>
        <w:t xml:space="preserve">or their </w:t>
      </w:r>
      <w:r w:rsidRPr="001F38AB">
        <w:rPr>
          <w:noProof/>
          <w:szCs w:val="24"/>
        </w:rPr>
        <w:t>relat</w:t>
      </w:r>
      <w:r w:rsidR="001F38AB" w:rsidRPr="001F38AB">
        <w:rPr>
          <w:noProof/>
          <w:szCs w:val="24"/>
        </w:rPr>
        <w:t>ion</w:t>
      </w:r>
      <w:r w:rsidRPr="001F38AB">
        <w:rPr>
          <w:noProof/>
          <w:szCs w:val="24"/>
        </w:rPr>
        <w:t xml:space="preserve"> to the transportation supply or services (</w:t>
      </w:r>
      <w:r w:rsidR="001F38AB" w:rsidRPr="001F38AB">
        <w:rPr>
          <w:noProof/>
          <w:szCs w:val="24"/>
        </w:rPr>
        <w:t xml:space="preserve">e.g., </w:t>
      </w:r>
      <w:r w:rsidRPr="001F38AB">
        <w:rPr>
          <w:noProof/>
          <w:szCs w:val="24"/>
        </w:rPr>
        <w:t>distance to transit stops in this case), while the latter measure</w:t>
      </w:r>
      <w:r w:rsidR="001F38AB" w:rsidRPr="001F38AB">
        <w:rPr>
          <w:noProof/>
          <w:szCs w:val="24"/>
        </w:rPr>
        <w:t>s</w:t>
      </w:r>
      <w:r w:rsidRPr="001F38AB">
        <w:rPr>
          <w:noProof/>
          <w:szCs w:val="24"/>
        </w:rPr>
        <w:t xml:space="preserve"> the presence and quality of transportation supply and services at the origin and destination and/or those connecting the two (e.g., the travel time by transit, the frequency or headway of transit system connecting origin and destination).</w:t>
      </w:r>
      <w:r>
        <w:rPr>
          <w:szCs w:val="24"/>
        </w:rPr>
        <w:t xml:space="preserve"> </w:t>
      </w:r>
    </w:p>
    <w:p w:rsidR="001F38AB" w:rsidRDefault="001F38AB" w:rsidP="001F6F6F">
      <w:pPr>
        <w:jc w:val="both"/>
      </w:pPr>
    </w:p>
    <w:p w:rsidR="001F6F6F" w:rsidRDefault="001F6F6F" w:rsidP="001F6F6F">
      <w:pPr>
        <w:jc w:val="both"/>
      </w:pPr>
      <w:r>
        <w:rPr>
          <w:szCs w:val="24"/>
        </w:rPr>
        <w:t>Research has found that availability and prices of parking (if not free) at the destination are influential factors in choices between driving and non-driving modes (Hamre and Buehler, 2014; Hess, 2001). Availability of bike parking and other facilities influences commuter’s choice of biking (Hamre and Buehler, 2014).</w:t>
      </w:r>
    </w:p>
    <w:p w:rsidR="001F6F6F" w:rsidRDefault="001F6F6F" w:rsidP="001F6F6F">
      <w:pPr>
        <w:jc w:val="both"/>
        <w:rPr>
          <w:b/>
          <w:szCs w:val="24"/>
        </w:rPr>
      </w:pPr>
    </w:p>
    <w:p w:rsidR="001F6F6F" w:rsidRPr="001F6F6F" w:rsidRDefault="001F6F6F" w:rsidP="001F6F6F">
      <w:pPr>
        <w:jc w:val="both"/>
        <w:rPr>
          <w:b/>
        </w:rPr>
      </w:pPr>
      <w:r w:rsidRPr="001F6F6F">
        <w:rPr>
          <w:b/>
          <w:szCs w:val="24"/>
        </w:rPr>
        <w:t>Table 1</w:t>
      </w:r>
      <w:r>
        <w:rPr>
          <w:b/>
          <w:szCs w:val="24"/>
        </w:rPr>
        <w:t>.1:</w:t>
      </w:r>
      <w:r w:rsidRPr="001F6F6F">
        <w:rPr>
          <w:b/>
          <w:szCs w:val="24"/>
        </w:rPr>
        <w:t xml:space="preserve"> Summary of factors identified in the literature</w:t>
      </w:r>
    </w:p>
    <w:tbl>
      <w:tblPr>
        <w:tblW w:w="9360" w:type="dxa"/>
        <w:tblInd w:w="-9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400" w:firstRow="0" w:lastRow="0" w:firstColumn="0" w:lastColumn="0" w:noHBand="0" w:noVBand="1"/>
      </w:tblPr>
      <w:tblGrid>
        <w:gridCol w:w="2610"/>
        <w:gridCol w:w="6750"/>
      </w:tblGrid>
      <w:tr w:rsidR="001F6F6F" w:rsidTr="00BB22DF">
        <w:trPr>
          <w:trHeight w:val="460"/>
        </w:trPr>
        <w:tc>
          <w:tcPr>
            <w:tcW w:w="2610" w:type="dxa"/>
            <w:tcBorders>
              <w:top w:val="nil"/>
              <w:left w:val="nil"/>
              <w:bottom w:val="single" w:sz="6" w:space="0" w:color="000000"/>
              <w:right w:val="nil"/>
            </w:tcBorders>
            <w:tcMar>
              <w:top w:w="15" w:type="dxa"/>
              <w:left w:w="61" w:type="dxa"/>
              <w:right w:w="61" w:type="dxa"/>
            </w:tcMar>
            <w:vAlign w:val="center"/>
          </w:tcPr>
          <w:p w:rsidR="001F6F6F" w:rsidRDefault="001F6F6F" w:rsidP="00BB22DF">
            <w:pPr>
              <w:jc w:val="center"/>
            </w:pPr>
            <w:r>
              <w:rPr>
                <w:b/>
                <w:szCs w:val="24"/>
              </w:rPr>
              <w:t>Variable</w:t>
            </w:r>
          </w:p>
        </w:tc>
        <w:tc>
          <w:tcPr>
            <w:tcW w:w="6750" w:type="dxa"/>
            <w:tcBorders>
              <w:top w:val="nil"/>
              <w:left w:val="nil"/>
              <w:bottom w:val="single" w:sz="6" w:space="0" w:color="000000"/>
              <w:right w:val="nil"/>
            </w:tcBorders>
            <w:tcMar>
              <w:top w:w="15" w:type="dxa"/>
              <w:left w:w="61" w:type="dxa"/>
              <w:right w:w="61" w:type="dxa"/>
            </w:tcMar>
            <w:vAlign w:val="center"/>
          </w:tcPr>
          <w:p w:rsidR="001F6F6F" w:rsidRDefault="001F6F6F" w:rsidP="00BB22DF">
            <w:pPr>
              <w:jc w:val="center"/>
            </w:pPr>
            <w:r>
              <w:rPr>
                <w:b/>
                <w:szCs w:val="24"/>
              </w:rPr>
              <w:t>References</w:t>
            </w:r>
          </w:p>
        </w:tc>
      </w:tr>
      <w:tr w:rsidR="001F6F6F" w:rsidTr="00BB22DF">
        <w:trPr>
          <w:trHeight w:val="400"/>
        </w:trPr>
        <w:tc>
          <w:tcPr>
            <w:tcW w:w="9360" w:type="dxa"/>
            <w:gridSpan w:val="2"/>
            <w:tcBorders>
              <w:top w:val="single" w:sz="6" w:space="0" w:color="000000"/>
              <w:left w:val="nil"/>
              <w:bottom w:val="single" w:sz="8" w:space="0" w:color="000000"/>
              <w:right w:val="nil"/>
            </w:tcBorders>
            <w:tcMar>
              <w:top w:w="15" w:type="dxa"/>
              <w:left w:w="61" w:type="dxa"/>
              <w:right w:w="61" w:type="dxa"/>
            </w:tcMar>
            <w:vAlign w:val="center"/>
          </w:tcPr>
          <w:p w:rsidR="001F6F6F" w:rsidRDefault="001F6F6F" w:rsidP="00BB22DF">
            <w:pPr>
              <w:jc w:val="both"/>
            </w:pPr>
            <w:r>
              <w:rPr>
                <w:b/>
                <w:szCs w:val="24"/>
              </w:rPr>
              <w:t>Social-demographic Characteristics</w:t>
            </w:r>
          </w:p>
        </w:tc>
      </w:tr>
      <w:tr w:rsidR="001F6F6F" w:rsidTr="00BB22DF">
        <w:trPr>
          <w:trHeight w:val="1020"/>
        </w:trPr>
        <w:tc>
          <w:tcPr>
            <w:tcW w:w="2610" w:type="dxa"/>
            <w:tcBorders>
              <w:top w:val="single" w:sz="6" w:space="0" w:color="000000"/>
              <w:left w:val="nil"/>
              <w:bottom w:val="single" w:sz="8" w:space="0" w:color="000000"/>
              <w:right w:val="nil"/>
            </w:tcBorders>
            <w:tcMar>
              <w:top w:w="15" w:type="dxa"/>
              <w:left w:w="61" w:type="dxa"/>
              <w:right w:w="61" w:type="dxa"/>
            </w:tcMar>
            <w:vAlign w:val="center"/>
          </w:tcPr>
          <w:p w:rsidR="001F6F6F" w:rsidRDefault="001F6F6F" w:rsidP="00BB22DF">
            <w:pPr>
              <w:ind w:left="360"/>
            </w:pPr>
            <w:r>
              <w:rPr>
                <w:szCs w:val="24"/>
              </w:rPr>
              <w:t>Age</w:t>
            </w:r>
          </w:p>
        </w:tc>
        <w:tc>
          <w:tcPr>
            <w:tcW w:w="6750" w:type="dxa"/>
            <w:tcBorders>
              <w:top w:val="single" w:sz="6" w:space="0" w:color="000000"/>
              <w:left w:val="nil"/>
              <w:bottom w:val="single" w:sz="8" w:space="0" w:color="000000"/>
              <w:right w:val="nil"/>
            </w:tcBorders>
            <w:tcMar>
              <w:top w:w="15" w:type="dxa"/>
              <w:left w:w="61" w:type="dxa"/>
              <w:right w:w="61" w:type="dxa"/>
            </w:tcMar>
            <w:vAlign w:val="center"/>
          </w:tcPr>
          <w:p w:rsidR="001F6F6F" w:rsidRDefault="001F6F6F" w:rsidP="00BB22DF">
            <w:pPr>
              <w:jc w:val="both"/>
            </w:pPr>
            <w:r>
              <w:rPr>
                <w:szCs w:val="24"/>
              </w:rPr>
              <w:t>(Cervero and Duncan, 2003; CERVERO and KOCKELMAN, 1997; Hamre and Buehler, 2014; MMWR, 2015; Plaut, 2005; Schwanen and Mokhtarian, 2005)</w:t>
            </w:r>
          </w:p>
        </w:tc>
      </w:tr>
      <w:tr w:rsidR="001F6F6F" w:rsidTr="00BB22DF">
        <w:trPr>
          <w:trHeight w:val="1020"/>
        </w:trPr>
        <w:tc>
          <w:tcPr>
            <w:tcW w:w="2610" w:type="dxa"/>
            <w:tcBorders>
              <w:top w:val="single" w:sz="8" w:space="0" w:color="000000"/>
              <w:left w:val="nil"/>
              <w:bottom w:val="single" w:sz="6" w:space="0" w:color="000000"/>
              <w:right w:val="nil"/>
            </w:tcBorders>
            <w:tcMar>
              <w:top w:w="15" w:type="dxa"/>
              <w:left w:w="61" w:type="dxa"/>
              <w:right w:w="61" w:type="dxa"/>
            </w:tcMar>
            <w:vAlign w:val="center"/>
          </w:tcPr>
          <w:p w:rsidR="001F6F6F" w:rsidRDefault="001F6F6F" w:rsidP="00BB22DF">
            <w:pPr>
              <w:ind w:left="360"/>
            </w:pPr>
            <w:r>
              <w:rPr>
                <w:szCs w:val="24"/>
              </w:rPr>
              <w:t>Gender</w:t>
            </w:r>
          </w:p>
        </w:tc>
        <w:tc>
          <w:tcPr>
            <w:tcW w:w="6750" w:type="dxa"/>
            <w:tcBorders>
              <w:top w:val="single" w:sz="8" w:space="0" w:color="000000"/>
              <w:left w:val="nil"/>
              <w:bottom w:val="single" w:sz="6" w:space="0" w:color="000000"/>
              <w:right w:val="nil"/>
            </w:tcBorders>
            <w:tcMar>
              <w:top w:w="15" w:type="dxa"/>
              <w:left w:w="61" w:type="dxa"/>
              <w:right w:w="61" w:type="dxa"/>
            </w:tcMar>
            <w:vAlign w:val="center"/>
          </w:tcPr>
          <w:p w:rsidR="001F6F6F" w:rsidRDefault="001F6F6F" w:rsidP="00BB22DF">
            <w:pPr>
              <w:jc w:val="both"/>
            </w:pPr>
            <w:r>
              <w:rPr>
                <w:szCs w:val="24"/>
              </w:rPr>
              <w:t>(CERVERO and KOCKELMAN 1997; Plaut 2005; MMWR 2015; Schwanen and Mokhtarian 2005; MMWR 2015; Hamre and Buehler 2014)</w:t>
            </w:r>
          </w:p>
        </w:tc>
      </w:tr>
      <w:tr w:rsidR="001F6F6F" w:rsidTr="00BB22DF">
        <w:trPr>
          <w:trHeight w:val="1020"/>
        </w:trPr>
        <w:tc>
          <w:tcPr>
            <w:tcW w:w="2610" w:type="dxa"/>
            <w:tcBorders>
              <w:top w:val="single" w:sz="6" w:space="0" w:color="000000"/>
              <w:left w:val="nil"/>
              <w:bottom w:val="single" w:sz="6" w:space="0" w:color="000000"/>
              <w:right w:val="nil"/>
            </w:tcBorders>
            <w:tcMar>
              <w:top w:w="15" w:type="dxa"/>
              <w:left w:w="61" w:type="dxa"/>
              <w:right w:w="61" w:type="dxa"/>
            </w:tcMar>
            <w:vAlign w:val="center"/>
          </w:tcPr>
          <w:p w:rsidR="001F6F6F" w:rsidRDefault="001F6F6F" w:rsidP="00BB22DF">
            <w:pPr>
              <w:ind w:left="360"/>
            </w:pPr>
            <w:r>
              <w:rPr>
                <w:szCs w:val="24"/>
              </w:rPr>
              <w:t>Income</w:t>
            </w:r>
          </w:p>
        </w:tc>
        <w:tc>
          <w:tcPr>
            <w:tcW w:w="6750" w:type="dxa"/>
            <w:tcBorders>
              <w:top w:val="single" w:sz="6" w:space="0" w:color="000000"/>
              <w:left w:val="nil"/>
              <w:bottom w:val="single" w:sz="6" w:space="0" w:color="000000"/>
              <w:right w:val="nil"/>
            </w:tcBorders>
            <w:tcMar>
              <w:top w:w="15" w:type="dxa"/>
              <w:left w:w="61" w:type="dxa"/>
              <w:right w:w="61" w:type="dxa"/>
            </w:tcMar>
            <w:vAlign w:val="center"/>
          </w:tcPr>
          <w:p w:rsidR="001F6F6F" w:rsidRDefault="001F6F6F" w:rsidP="00BB22DF">
            <w:pPr>
              <w:jc w:val="both"/>
            </w:pPr>
            <w:r>
              <w:rPr>
                <w:szCs w:val="24"/>
              </w:rPr>
              <w:t xml:space="preserve">(CERVERO and KOCKELMAN 1997; Cervero and Duncan 2003; Plaut 2005; Schwanen and Mokhtarian 2005; MMWR 2015; Hamre and Buehler 2014) </w:t>
            </w:r>
          </w:p>
          <w:p w:rsidR="001F6F6F" w:rsidRDefault="001F6F6F" w:rsidP="00BB22DF">
            <w:pPr>
              <w:jc w:val="both"/>
            </w:pPr>
            <w:r>
              <w:rPr>
                <w:szCs w:val="24"/>
              </w:rPr>
              <w:t>(CERVERO and KOCKELMAN 1997; Cervero and Duncan 2003; Hamre and Buehler 2014; MMWR 2015)</w:t>
            </w:r>
          </w:p>
        </w:tc>
      </w:tr>
      <w:tr w:rsidR="001F6F6F" w:rsidTr="00BB22DF">
        <w:trPr>
          <w:trHeight w:val="800"/>
        </w:trPr>
        <w:tc>
          <w:tcPr>
            <w:tcW w:w="2610" w:type="dxa"/>
            <w:tcBorders>
              <w:top w:val="single" w:sz="6" w:space="0" w:color="000000"/>
              <w:left w:val="nil"/>
              <w:bottom w:val="single" w:sz="4" w:space="0" w:color="000000"/>
              <w:right w:val="nil"/>
            </w:tcBorders>
            <w:tcMar>
              <w:top w:w="15" w:type="dxa"/>
              <w:left w:w="61" w:type="dxa"/>
              <w:right w:w="61" w:type="dxa"/>
            </w:tcMar>
            <w:vAlign w:val="center"/>
          </w:tcPr>
          <w:p w:rsidR="001F6F6F" w:rsidRDefault="001F6F6F" w:rsidP="00BB22DF">
            <w:pPr>
              <w:ind w:left="360"/>
            </w:pPr>
            <w:r>
              <w:rPr>
                <w:szCs w:val="24"/>
              </w:rPr>
              <w:t>Race and Ethnicity</w:t>
            </w:r>
          </w:p>
        </w:tc>
        <w:tc>
          <w:tcPr>
            <w:tcW w:w="6750" w:type="dxa"/>
            <w:tcBorders>
              <w:top w:val="single" w:sz="6" w:space="0" w:color="000000"/>
              <w:left w:val="nil"/>
              <w:bottom w:val="single" w:sz="4" w:space="0" w:color="000000"/>
              <w:right w:val="nil"/>
            </w:tcBorders>
            <w:tcMar>
              <w:top w:w="15" w:type="dxa"/>
              <w:left w:w="61" w:type="dxa"/>
              <w:right w:w="61" w:type="dxa"/>
            </w:tcMar>
            <w:vAlign w:val="center"/>
          </w:tcPr>
          <w:p w:rsidR="001F6F6F" w:rsidRDefault="001F6F6F" w:rsidP="00BB22DF">
            <w:pPr>
              <w:jc w:val="both"/>
            </w:pPr>
            <w:r>
              <w:rPr>
                <w:szCs w:val="24"/>
              </w:rPr>
              <w:t>(CERVERO and KOCKELMAN 1997; Schwanen and Mokhtarian 2005; MMWR 2015; Hamre and Buehler 2014)</w:t>
            </w:r>
          </w:p>
        </w:tc>
      </w:tr>
      <w:tr w:rsidR="001F6F6F" w:rsidTr="00BB22DF">
        <w:trPr>
          <w:trHeight w:val="660"/>
        </w:trPr>
        <w:tc>
          <w:tcPr>
            <w:tcW w:w="2610" w:type="dxa"/>
            <w:tcBorders>
              <w:top w:val="single" w:sz="4" w:space="0" w:color="000000"/>
              <w:left w:val="nil"/>
              <w:bottom w:val="single" w:sz="4" w:space="0" w:color="000000"/>
              <w:right w:val="nil"/>
            </w:tcBorders>
            <w:tcMar>
              <w:top w:w="15" w:type="dxa"/>
              <w:left w:w="61" w:type="dxa"/>
              <w:right w:w="61" w:type="dxa"/>
            </w:tcMar>
            <w:vAlign w:val="center"/>
          </w:tcPr>
          <w:p w:rsidR="001F6F6F" w:rsidRDefault="001F6F6F" w:rsidP="00BB22DF">
            <w:pPr>
              <w:ind w:left="360"/>
            </w:pPr>
            <w:r>
              <w:rPr>
                <w:szCs w:val="24"/>
              </w:rPr>
              <w:t>Household size</w:t>
            </w:r>
          </w:p>
        </w:tc>
        <w:tc>
          <w:tcPr>
            <w:tcW w:w="6750" w:type="dxa"/>
            <w:tcBorders>
              <w:top w:val="single" w:sz="4" w:space="0" w:color="000000"/>
              <w:left w:val="nil"/>
              <w:bottom w:val="single" w:sz="4" w:space="0" w:color="000000"/>
              <w:right w:val="nil"/>
            </w:tcBorders>
            <w:tcMar>
              <w:top w:w="15" w:type="dxa"/>
              <w:left w:w="61" w:type="dxa"/>
              <w:right w:w="61" w:type="dxa"/>
            </w:tcMar>
            <w:vAlign w:val="center"/>
          </w:tcPr>
          <w:p w:rsidR="001F6F6F" w:rsidRDefault="001F6F6F" w:rsidP="00BB22DF">
            <w:pPr>
              <w:jc w:val="both"/>
            </w:pPr>
            <w:r>
              <w:rPr>
                <w:szCs w:val="24"/>
              </w:rPr>
              <w:t>(CERVERO and KOCKELMAN 1997; Schwanen and Mokhtarian 2005)</w:t>
            </w:r>
          </w:p>
        </w:tc>
      </w:tr>
      <w:tr w:rsidR="001F6F6F" w:rsidTr="00BB22DF">
        <w:trPr>
          <w:trHeight w:val="600"/>
        </w:trPr>
        <w:tc>
          <w:tcPr>
            <w:tcW w:w="2610" w:type="dxa"/>
            <w:tcBorders>
              <w:top w:val="single" w:sz="4" w:space="0" w:color="000000"/>
              <w:left w:val="nil"/>
              <w:bottom w:val="single" w:sz="4" w:space="0" w:color="000000"/>
              <w:right w:val="nil"/>
            </w:tcBorders>
            <w:tcMar>
              <w:top w:w="15" w:type="dxa"/>
              <w:left w:w="61" w:type="dxa"/>
              <w:right w:w="61" w:type="dxa"/>
            </w:tcMar>
            <w:vAlign w:val="center"/>
          </w:tcPr>
          <w:p w:rsidR="001F6F6F" w:rsidRDefault="001F6F6F" w:rsidP="00BB22DF">
            <w:pPr>
              <w:ind w:left="360"/>
            </w:pPr>
            <w:r>
              <w:rPr>
                <w:szCs w:val="24"/>
              </w:rPr>
              <w:t>Presence of Children</w:t>
            </w:r>
          </w:p>
        </w:tc>
        <w:tc>
          <w:tcPr>
            <w:tcW w:w="6750" w:type="dxa"/>
            <w:tcBorders>
              <w:top w:val="single" w:sz="4" w:space="0" w:color="000000"/>
              <w:left w:val="nil"/>
              <w:bottom w:val="single" w:sz="4" w:space="0" w:color="000000"/>
              <w:right w:val="nil"/>
            </w:tcBorders>
            <w:tcMar>
              <w:top w:w="15" w:type="dxa"/>
              <w:left w:w="61" w:type="dxa"/>
              <w:right w:w="61" w:type="dxa"/>
            </w:tcMar>
            <w:vAlign w:val="center"/>
          </w:tcPr>
          <w:p w:rsidR="001F6F6F" w:rsidRDefault="001F6F6F" w:rsidP="00BB22DF">
            <w:pPr>
              <w:jc w:val="both"/>
            </w:pPr>
            <w:r>
              <w:rPr>
                <w:szCs w:val="24"/>
              </w:rPr>
              <w:t> (Hamre and Buehler 2014; CERVERO and KOCKELMAN 1997)</w:t>
            </w:r>
          </w:p>
        </w:tc>
      </w:tr>
      <w:tr w:rsidR="001F6F6F" w:rsidTr="00BB22DF">
        <w:trPr>
          <w:trHeight w:val="400"/>
        </w:trPr>
        <w:tc>
          <w:tcPr>
            <w:tcW w:w="2610" w:type="dxa"/>
            <w:tcBorders>
              <w:top w:val="single" w:sz="4" w:space="0" w:color="000000"/>
              <w:left w:val="nil"/>
              <w:bottom w:val="single" w:sz="4" w:space="0" w:color="000000"/>
              <w:right w:val="nil"/>
            </w:tcBorders>
            <w:tcMar>
              <w:top w:w="15" w:type="dxa"/>
              <w:left w:w="61" w:type="dxa"/>
              <w:right w:w="61" w:type="dxa"/>
            </w:tcMar>
            <w:vAlign w:val="center"/>
          </w:tcPr>
          <w:p w:rsidR="001F6F6F" w:rsidRDefault="001F6F6F" w:rsidP="00BB22DF">
            <w:pPr>
              <w:ind w:left="360"/>
            </w:pPr>
            <w:r>
              <w:rPr>
                <w:szCs w:val="24"/>
              </w:rPr>
              <w:t>Level of Education</w:t>
            </w:r>
          </w:p>
        </w:tc>
        <w:tc>
          <w:tcPr>
            <w:tcW w:w="6750" w:type="dxa"/>
            <w:tcBorders>
              <w:top w:val="single" w:sz="4" w:space="0" w:color="000000"/>
              <w:left w:val="nil"/>
              <w:bottom w:val="single" w:sz="4" w:space="0" w:color="000000"/>
              <w:right w:val="nil"/>
            </w:tcBorders>
            <w:tcMar>
              <w:top w:w="15" w:type="dxa"/>
              <w:left w:w="61" w:type="dxa"/>
              <w:right w:w="61" w:type="dxa"/>
            </w:tcMar>
            <w:vAlign w:val="center"/>
          </w:tcPr>
          <w:p w:rsidR="001F6F6F" w:rsidRDefault="001F6F6F" w:rsidP="00BB22DF">
            <w:pPr>
              <w:jc w:val="both"/>
            </w:pPr>
            <w:r>
              <w:rPr>
                <w:szCs w:val="24"/>
              </w:rPr>
              <w:t>(Hamre and Buehler 2014; MMWR 2015; Plaut 2005)</w:t>
            </w:r>
          </w:p>
        </w:tc>
      </w:tr>
      <w:tr w:rsidR="001F6F6F" w:rsidTr="00BB22DF">
        <w:trPr>
          <w:trHeight w:val="660"/>
        </w:trPr>
        <w:tc>
          <w:tcPr>
            <w:tcW w:w="2610" w:type="dxa"/>
            <w:tcBorders>
              <w:top w:val="single" w:sz="4" w:space="0" w:color="000000"/>
              <w:left w:val="nil"/>
              <w:bottom w:val="single" w:sz="4" w:space="0" w:color="000000"/>
              <w:right w:val="nil"/>
            </w:tcBorders>
            <w:tcMar>
              <w:top w:w="15" w:type="dxa"/>
              <w:left w:w="61" w:type="dxa"/>
              <w:right w:w="61" w:type="dxa"/>
            </w:tcMar>
            <w:vAlign w:val="center"/>
          </w:tcPr>
          <w:p w:rsidR="001F6F6F" w:rsidRDefault="001F6F6F" w:rsidP="00BB22DF">
            <w:pPr>
              <w:ind w:left="360"/>
            </w:pPr>
            <w:r>
              <w:rPr>
                <w:szCs w:val="24"/>
              </w:rPr>
              <w:lastRenderedPageBreak/>
              <w:t>Possession of driver’s license</w:t>
            </w:r>
          </w:p>
        </w:tc>
        <w:tc>
          <w:tcPr>
            <w:tcW w:w="6750" w:type="dxa"/>
            <w:tcBorders>
              <w:top w:val="single" w:sz="4" w:space="0" w:color="000000"/>
              <w:left w:val="nil"/>
              <w:bottom w:val="single" w:sz="4" w:space="0" w:color="000000"/>
              <w:right w:val="nil"/>
            </w:tcBorders>
            <w:tcMar>
              <w:top w:w="15" w:type="dxa"/>
              <w:left w:w="61" w:type="dxa"/>
              <w:right w:w="61" w:type="dxa"/>
            </w:tcMar>
            <w:vAlign w:val="center"/>
          </w:tcPr>
          <w:p w:rsidR="001F6F6F" w:rsidRDefault="001F6F6F" w:rsidP="00BB22DF">
            <w:pPr>
              <w:jc w:val="both"/>
            </w:pPr>
            <w:r>
              <w:rPr>
                <w:szCs w:val="24"/>
              </w:rPr>
              <w:t>(CERVERO and KOCKELMAN 1997; Schwanen and Mokhtarian 2005)</w:t>
            </w:r>
          </w:p>
        </w:tc>
      </w:tr>
      <w:tr w:rsidR="001F6F6F" w:rsidTr="00BB22DF">
        <w:trPr>
          <w:trHeight w:val="400"/>
        </w:trPr>
        <w:tc>
          <w:tcPr>
            <w:tcW w:w="2610" w:type="dxa"/>
            <w:tcBorders>
              <w:top w:val="single" w:sz="4" w:space="0" w:color="000000"/>
              <w:left w:val="nil"/>
              <w:bottom w:val="single" w:sz="4" w:space="0" w:color="000000"/>
              <w:right w:val="nil"/>
            </w:tcBorders>
            <w:tcMar>
              <w:top w:w="15" w:type="dxa"/>
              <w:left w:w="61" w:type="dxa"/>
              <w:right w:w="61" w:type="dxa"/>
            </w:tcMar>
            <w:vAlign w:val="center"/>
          </w:tcPr>
          <w:p w:rsidR="001F6F6F" w:rsidRDefault="001F6F6F" w:rsidP="00BB22DF">
            <w:pPr>
              <w:ind w:left="360"/>
            </w:pPr>
            <w:r>
              <w:rPr>
                <w:szCs w:val="24"/>
              </w:rPr>
              <w:t>Vehicle ownership</w:t>
            </w:r>
          </w:p>
        </w:tc>
        <w:tc>
          <w:tcPr>
            <w:tcW w:w="6750" w:type="dxa"/>
            <w:tcBorders>
              <w:top w:val="single" w:sz="4" w:space="0" w:color="000000"/>
              <w:left w:val="nil"/>
              <w:bottom w:val="single" w:sz="4" w:space="0" w:color="000000"/>
              <w:right w:val="nil"/>
            </w:tcBorders>
            <w:tcMar>
              <w:top w:w="15" w:type="dxa"/>
              <w:left w:w="61" w:type="dxa"/>
              <w:right w:w="61" w:type="dxa"/>
            </w:tcMar>
            <w:vAlign w:val="center"/>
          </w:tcPr>
          <w:p w:rsidR="001F6F6F" w:rsidRDefault="001F6F6F" w:rsidP="00BB22DF">
            <w:pPr>
              <w:jc w:val="both"/>
            </w:pPr>
            <w:r>
              <w:rPr>
                <w:szCs w:val="24"/>
              </w:rPr>
              <w:t>(CERVERO and KOCKELMAN 1997; Hamre and Buehler 2014)</w:t>
            </w:r>
          </w:p>
        </w:tc>
      </w:tr>
      <w:tr w:rsidR="001F6F6F" w:rsidTr="00BB22DF">
        <w:trPr>
          <w:trHeight w:val="400"/>
        </w:trPr>
        <w:tc>
          <w:tcPr>
            <w:tcW w:w="2610" w:type="dxa"/>
            <w:tcBorders>
              <w:top w:val="single" w:sz="4" w:space="0" w:color="000000"/>
              <w:left w:val="nil"/>
              <w:bottom w:val="single" w:sz="4" w:space="0" w:color="000000"/>
              <w:right w:val="nil"/>
            </w:tcBorders>
            <w:tcMar>
              <w:top w:w="15" w:type="dxa"/>
              <w:left w:w="61" w:type="dxa"/>
              <w:right w:w="61" w:type="dxa"/>
            </w:tcMar>
            <w:vAlign w:val="center"/>
          </w:tcPr>
          <w:p w:rsidR="001F6F6F" w:rsidRDefault="001F6F6F" w:rsidP="00BB22DF">
            <w:pPr>
              <w:ind w:left="360"/>
            </w:pPr>
            <w:r>
              <w:rPr>
                <w:szCs w:val="24"/>
              </w:rPr>
              <w:t>Housing tenure (own or rent)</w:t>
            </w:r>
          </w:p>
        </w:tc>
        <w:tc>
          <w:tcPr>
            <w:tcW w:w="6750" w:type="dxa"/>
            <w:tcBorders>
              <w:top w:val="single" w:sz="4" w:space="0" w:color="000000"/>
              <w:left w:val="nil"/>
              <w:bottom w:val="single" w:sz="4" w:space="0" w:color="000000"/>
              <w:right w:val="nil"/>
            </w:tcBorders>
            <w:tcMar>
              <w:top w:w="15" w:type="dxa"/>
              <w:left w:w="61" w:type="dxa"/>
              <w:right w:w="61" w:type="dxa"/>
            </w:tcMar>
            <w:vAlign w:val="center"/>
          </w:tcPr>
          <w:p w:rsidR="001F6F6F" w:rsidRDefault="001F6F6F" w:rsidP="00BB22DF">
            <w:pPr>
              <w:jc w:val="both"/>
            </w:pPr>
            <w:r>
              <w:rPr>
                <w:szCs w:val="24"/>
              </w:rPr>
              <w:t>(CERVERO and KOCKELMAN 1997; Plaut 2005)</w:t>
            </w:r>
          </w:p>
        </w:tc>
      </w:tr>
      <w:tr w:rsidR="001F6F6F" w:rsidTr="00BB22DF">
        <w:trPr>
          <w:trHeight w:val="400"/>
        </w:trPr>
        <w:tc>
          <w:tcPr>
            <w:tcW w:w="2610" w:type="dxa"/>
            <w:tcBorders>
              <w:top w:val="single" w:sz="4" w:space="0" w:color="000000"/>
              <w:left w:val="nil"/>
              <w:bottom w:val="single" w:sz="4" w:space="0" w:color="000000"/>
              <w:right w:val="nil"/>
            </w:tcBorders>
            <w:tcMar>
              <w:top w:w="15" w:type="dxa"/>
              <w:left w:w="61" w:type="dxa"/>
              <w:right w:w="61" w:type="dxa"/>
            </w:tcMar>
            <w:vAlign w:val="bottom"/>
          </w:tcPr>
          <w:p w:rsidR="001F6F6F" w:rsidRDefault="001F6F6F" w:rsidP="00BB22DF">
            <w:r>
              <w:rPr>
                <w:b/>
                <w:szCs w:val="24"/>
              </w:rPr>
              <w:t>Built Environment</w:t>
            </w:r>
          </w:p>
        </w:tc>
        <w:tc>
          <w:tcPr>
            <w:tcW w:w="6750" w:type="dxa"/>
            <w:tcBorders>
              <w:top w:val="single" w:sz="4" w:space="0" w:color="000000"/>
              <w:left w:val="nil"/>
              <w:bottom w:val="single" w:sz="4" w:space="0" w:color="000000"/>
              <w:right w:val="nil"/>
            </w:tcBorders>
            <w:tcMar>
              <w:top w:w="15" w:type="dxa"/>
              <w:left w:w="61" w:type="dxa"/>
              <w:right w:w="61" w:type="dxa"/>
            </w:tcMar>
            <w:vAlign w:val="center"/>
          </w:tcPr>
          <w:p w:rsidR="001F6F6F" w:rsidRDefault="001F6F6F" w:rsidP="00BB22DF">
            <w:pPr>
              <w:jc w:val="both"/>
            </w:pPr>
          </w:p>
        </w:tc>
      </w:tr>
      <w:tr w:rsidR="001F6F6F" w:rsidTr="00BB22DF">
        <w:trPr>
          <w:trHeight w:val="400"/>
        </w:trPr>
        <w:tc>
          <w:tcPr>
            <w:tcW w:w="2610" w:type="dxa"/>
            <w:tcBorders>
              <w:top w:val="single" w:sz="4" w:space="0" w:color="000000"/>
              <w:left w:val="nil"/>
              <w:bottom w:val="single" w:sz="4" w:space="0" w:color="000000"/>
              <w:right w:val="nil"/>
            </w:tcBorders>
            <w:tcMar>
              <w:top w:w="15" w:type="dxa"/>
              <w:left w:w="61" w:type="dxa"/>
              <w:right w:w="61" w:type="dxa"/>
            </w:tcMar>
            <w:vAlign w:val="center"/>
          </w:tcPr>
          <w:p w:rsidR="001F6F6F" w:rsidRDefault="001F6F6F" w:rsidP="00BB22DF">
            <w:pPr>
              <w:ind w:left="360"/>
            </w:pPr>
            <w:r>
              <w:rPr>
                <w:szCs w:val="24"/>
              </w:rPr>
              <w:t>Population and employment density</w:t>
            </w:r>
          </w:p>
        </w:tc>
        <w:tc>
          <w:tcPr>
            <w:tcW w:w="6750" w:type="dxa"/>
            <w:tcBorders>
              <w:top w:val="single" w:sz="4" w:space="0" w:color="000000"/>
              <w:left w:val="nil"/>
              <w:bottom w:val="single" w:sz="4" w:space="0" w:color="000000"/>
              <w:right w:val="nil"/>
            </w:tcBorders>
            <w:tcMar>
              <w:top w:w="15" w:type="dxa"/>
              <w:left w:w="61" w:type="dxa"/>
              <w:right w:w="61" w:type="dxa"/>
            </w:tcMar>
            <w:vAlign w:val="center"/>
          </w:tcPr>
          <w:p w:rsidR="001F6F6F" w:rsidRDefault="001F6F6F" w:rsidP="00BB22DF">
            <w:pPr>
              <w:jc w:val="both"/>
            </w:pPr>
            <w:r>
              <w:rPr>
                <w:szCs w:val="24"/>
              </w:rPr>
              <w:t>(CERVERO and KOCKELMAN 1997; Hamre and Buehler 2014)</w:t>
            </w:r>
          </w:p>
        </w:tc>
      </w:tr>
      <w:tr w:rsidR="001F6F6F" w:rsidTr="00BB22DF">
        <w:trPr>
          <w:trHeight w:val="400"/>
        </w:trPr>
        <w:tc>
          <w:tcPr>
            <w:tcW w:w="2610" w:type="dxa"/>
            <w:tcBorders>
              <w:top w:val="single" w:sz="4" w:space="0" w:color="000000"/>
              <w:left w:val="nil"/>
              <w:bottom w:val="single" w:sz="4" w:space="0" w:color="000000"/>
              <w:right w:val="nil"/>
            </w:tcBorders>
            <w:tcMar>
              <w:top w:w="15" w:type="dxa"/>
              <w:left w:w="61" w:type="dxa"/>
              <w:right w:w="61" w:type="dxa"/>
            </w:tcMar>
            <w:vAlign w:val="center"/>
          </w:tcPr>
          <w:p w:rsidR="001F6F6F" w:rsidRDefault="001F6F6F" w:rsidP="00BB22DF">
            <w:pPr>
              <w:ind w:left="360"/>
            </w:pPr>
            <w:r>
              <w:rPr>
                <w:szCs w:val="24"/>
              </w:rPr>
              <w:t>Land use mix (diversity)</w:t>
            </w:r>
          </w:p>
        </w:tc>
        <w:tc>
          <w:tcPr>
            <w:tcW w:w="6750" w:type="dxa"/>
            <w:tcBorders>
              <w:top w:val="single" w:sz="4" w:space="0" w:color="000000"/>
              <w:left w:val="nil"/>
              <w:bottom w:val="single" w:sz="4" w:space="0" w:color="000000"/>
              <w:right w:val="nil"/>
            </w:tcBorders>
            <w:tcMar>
              <w:top w:w="15" w:type="dxa"/>
              <w:left w:w="61" w:type="dxa"/>
              <w:right w:w="61" w:type="dxa"/>
            </w:tcMar>
            <w:vAlign w:val="center"/>
          </w:tcPr>
          <w:p w:rsidR="001F6F6F" w:rsidRDefault="001F6F6F" w:rsidP="00BB22DF">
            <w:pPr>
              <w:jc w:val="both"/>
            </w:pPr>
            <w:r>
              <w:rPr>
                <w:szCs w:val="24"/>
              </w:rPr>
              <w:t>CERVERO and KOCKELMAN 1997; Gehrke and Clifton</w:t>
            </w:r>
          </w:p>
        </w:tc>
      </w:tr>
      <w:tr w:rsidR="001F6F6F" w:rsidTr="00BB22DF">
        <w:trPr>
          <w:trHeight w:val="400"/>
        </w:trPr>
        <w:tc>
          <w:tcPr>
            <w:tcW w:w="2610" w:type="dxa"/>
            <w:tcBorders>
              <w:top w:val="single" w:sz="4" w:space="0" w:color="000000"/>
              <w:left w:val="nil"/>
              <w:bottom w:val="single" w:sz="4" w:space="0" w:color="000000"/>
              <w:right w:val="nil"/>
            </w:tcBorders>
            <w:tcMar>
              <w:top w:w="15" w:type="dxa"/>
              <w:left w:w="61" w:type="dxa"/>
              <w:right w:w="61" w:type="dxa"/>
            </w:tcMar>
            <w:vAlign w:val="center"/>
          </w:tcPr>
          <w:p w:rsidR="001F6F6F" w:rsidRDefault="001F6F6F" w:rsidP="00BB22DF">
            <w:pPr>
              <w:ind w:left="360"/>
            </w:pPr>
            <w:r>
              <w:rPr>
                <w:szCs w:val="24"/>
              </w:rPr>
              <w:t>Design (Type of intersections; density of 4-way intersections)</w:t>
            </w:r>
          </w:p>
        </w:tc>
        <w:tc>
          <w:tcPr>
            <w:tcW w:w="6750" w:type="dxa"/>
            <w:tcBorders>
              <w:top w:val="single" w:sz="4" w:space="0" w:color="000000"/>
              <w:left w:val="nil"/>
              <w:bottom w:val="single" w:sz="4" w:space="0" w:color="000000"/>
              <w:right w:val="nil"/>
            </w:tcBorders>
            <w:tcMar>
              <w:top w:w="15" w:type="dxa"/>
              <w:left w:w="61" w:type="dxa"/>
              <w:right w:w="61" w:type="dxa"/>
            </w:tcMar>
            <w:vAlign w:val="center"/>
          </w:tcPr>
          <w:p w:rsidR="001F6F6F" w:rsidRDefault="001F6F6F" w:rsidP="00BB22DF">
            <w:pPr>
              <w:jc w:val="both"/>
            </w:pPr>
            <w:r>
              <w:rPr>
                <w:szCs w:val="24"/>
              </w:rPr>
              <w:t>CERVERO and KOCKELMAN 1997</w:t>
            </w:r>
          </w:p>
        </w:tc>
      </w:tr>
      <w:tr w:rsidR="001F6F6F" w:rsidTr="00BB22DF">
        <w:trPr>
          <w:trHeight w:val="400"/>
        </w:trPr>
        <w:tc>
          <w:tcPr>
            <w:tcW w:w="2610" w:type="dxa"/>
            <w:tcBorders>
              <w:top w:val="single" w:sz="4" w:space="0" w:color="000000"/>
              <w:left w:val="nil"/>
              <w:bottom w:val="single" w:sz="4" w:space="0" w:color="000000"/>
              <w:right w:val="nil"/>
            </w:tcBorders>
            <w:tcMar>
              <w:top w:w="15" w:type="dxa"/>
              <w:left w:w="61" w:type="dxa"/>
              <w:right w:w="61" w:type="dxa"/>
            </w:tcMar>
            <w:vAlign w:val="center"/>
          </w:tcPr>
          <w:p w:rsidR="001F6F6F" w:rsidRDefault="001F6F6F" w:rsidP="00BB22DF">
            <w:pPr>
              <w:ind w:left="360"/>
            </w:pPr>
            <w:r>
              <w:rPr>
                <w:szCs w:val="24"/>
              </w:rPr>
              <w:t>Distance to transit stops</w:t>
            </w:r>
          </w:p>
        </w:tc>
        <w:tc>
          <w:tcPr>
            <w:tcW w:w="6750" w:type="dxa"/>
            <w:tcBorders>
              <w:top w:val="single" w:sz="4" w:space="0" w:color="000000"/>
              <w:left w:val="nil"/>
              <w:bottom w:val="single" w:sz="4" w:space="0" w:color="000000"/>
              <w:right w:val="nil"/>
            </w:tcBorders>
            <w:tcMar>
              <w:top w:w="15" w:type="dxa"/>
              <w:left w:w="61" w:type="dxa"/>
              <w:right w:w="61" w:type="dxa"/>
            </w:tcMar>
            <w:vAlign w:val="center"/>
          </w:tcPr>
          <w:p w:rsidR="001F6F6F" w:rsidRDefault="001F6F6F" w:rsidP="00BB22DF">
            <w:pPr>
              <w:jc w:val="both"/>
            </w:pPr>
            <w:r>
              <w:rPr>
                <w:szCs w:val="24"/>
              </w:rPr>
              <w:t>CERVERO and KOCKELMAN 1997</w:t>
            </w:r>
          </w:p>
        </w:tc>
      </w:tr>
      <w:tr w:rsidR="001F6F6F" w:rsidTr="00BB22DF">
        <w:trPr>
          <w:trHeight w:val="400"/>
        </w:trPr>
        <w:tc>
          <w:tcPr>
            <w:tcW w:w="2610" w:type="dxa"/>
            <w:tcBorders>
              <w:top w:val="single" w:sz="4" w:space="0" w:color="000000"/>
              <w:left w:val="nil"/>
              <w:bottom w:val="single" w:sz="4" w:space="0" w:color="000000"/>
              <w:right w:val="nil"/>
            </w:tcBorders>
            <w:tcMar>
              <w:top w:w="15" w:type="dxa"/>
              <w:left w:w="61" w:type="dxa"/>
              <w:right w:w="61" w:type="dxa"/>
            </w:tcMar>
            <w:vAlign w:val="center"/>
          </w:tcPr>
          <w:p w:rsidR="001F6F6F" w:rsidRDefault="001F6F6F" w:rsidP="00BB22DF">
            <w:pPr>
              <w:ind w:left="360"/>
            </w:pPr>
            <w:r>
              <w:rPr>
                <w:szCs w:val="24"/>
              </w:rPr>
              <w:t>Distance to retail activities</w:t>
            </w:r>
          </w:p>
        </w:tc>
        <w:tc>
          <w:tcPr>
            <w:tcW w:w="6750" w:type="dxa"/>
            <w:tcBorders>
              <w:top w:val="single" w:sz="4" w:space="0" w:color="000000"/>
              <w:left w:val="nil"/>
              <w:bottom w:val="single" w:sz="4" w:space="0" w:color="000000"/>
              <w:right w:val="nil"/>
            </w:tcBorders>
            <w:tcMar>
              <w:top w:w="15" w:type="dxa"/>
              <w:left w:w="61" w:type="dxa"/>
              <w:right w:w="61" w:type="dxa"/>
            </w:tcMar>
            <w:vAlign w:val="center"/>
          </w:tcPr>
          <w:p w:rsidR="001F6F6F" w:rsidRDefault="001F6F6F" w:rsidP="00BB22DF">
            <w:pPr>
              <w:jc w:val="both"/>
            </w:pPr>
            <w:r>
              <w:rPr>
                <w:szCs w:val="24"/>
              </w:rPr>
              <w:t>(Cervero and Duncan 2003; CERVERO 1996)</w:t>
            </w:r>
          </w:p>
        </w:tc>
      </w:tr>
      <w:tr w:rsidR="001F6F6F" w:rsidTr="00BB22DF">
        <w:trPr>
          <w:trHeight w:val="400"/>
        </w:trPr>
        <w:tc>
          <w:tcPr>
            <w:tcW w:w="2610" w:type="dxa"/>
            <w:tcBorders>
              <w:top w:val="single" w:sz="4" w:space="0" w:color="000000"/>
              <w:left w:val="nil"/>
              <w:bottom w:val="single" w:sz="4" w:space="0" w:color="000000"/>
              <w:right w:val="nil"/>
            </w:tcBorders>
            <w:tcMar>
              <w:top w:w="15" w:type="dxa"/>
              <w:left w:w="61" w:type="dxa"/>
              <w:right w:w="61" w:type="dxa"/>
            </w:tcMar>
            <w:vAlign w:val="center"/>
          </w:tcPr>
          <w:p w:rsidR="001F6F6F" w:rsidRDefault="001F6F6F" w:rsidP="00BB22DF">
            <w:pPr>
              <w:ind w:left="360"/>
            </w:pPr>
            <w:r>
              <w:rPr>
                <w:szCs w:val="24"/>
              </w:rPr>
              <w:t>Terrain or Slope</w:t>
            </w:r>
          </w:p>
        </w:tc>
        <w:tc>
          <w:tcPr>
            <w:tcW w:w="6750" w:type="dxa"/>
            <w:tcBorders>
              <w:top w:val="single" w:sz="4" w:space="0" w:color="000000"/>
              <w:left w:val="nil"/>
              <w:bottom w:val="single" w:sz="4" w:space="0" w:color="000000"/>
              <w:right w:val="nil"/>
            </w:tcBorders>
            <w:tcMar>
              <w:top w:w="15" w:type="dxa"/>
              <w:left w:w="61" w:type="dxa"/>
              <w:right w:w="61" w:type="dxa"/>
            </w:tcMar>
            <w:vAlign w:val="center"/>
          </w:tcPr>
          <w:p w:rsidR="001F6F6F" w:rsidRDefault="001F6F6F" w:rsidP="00BB22DF">
            <w:pPr>
              <w:jc w:val="both"/>
            </w:pPr>
            <w:r>
              <w:rPr>
                <w:szCs w:val="24"/>
              </w:rPr>
              <w:t>(Rodrı́guez and Joo, 2004)</w:t>
            </w:r>
          </w:p>
        </w:tc>
      </w:tr>
      <w:tr w:rsidR="001F6F6F" w:rsidTr="00BB22DF">
        <w:trPr>
          <w:trHeight w:val="400"/>
        </w:trPr>
        <w:tc>
          <w:tcPr>
            <w:tcW w:w="2610" w:type="dxa"/>
            <w:tcBorders>
              <w:top w:val="single" w:sz="4" w:space="0" w:color="000000"/>
              <w:left w:val="nil"/>
              <w:bottom w:val="single" w:sz="4" w:space="0" w:color="000000"/>
              <w:right w:val="nil"/>
            </w:tcBorders>
            <w:tcMar>
              <w:top w:w="15" w:type="dxa"/>
              <w:left w:w="61" w:type="dxa"/>
              <w:right w:w="61" w:type="dxa"/>
            </w:tcMar>
            <w:vAlign w:val="bottom"/>
          </w:tcPr>
          <w:p w:rsidR="001F6F6F" w:rsidRDefault="001F6F6F" w:rsidP="00BB22DF">
            <w:r>
              <w:rPr>
                <w:b/>
                <w:szCs w:val="24"/>
              </w:rPr>
              <w:t xml:space="preserve">Trip Context </w:t>
            </w:r>
          </w:p>
        </w:tc>
        <w:tc>
          <w:tcPr>
            <w:tcW w:w="6750" w:type="dxa"/>
            <w:tcBorders>
              <w:top w:val="single" w:sz="4" w:space="0" w:color="000000"/>
              <w:left w:val="nil"/>
              <w:bottom w:val="single" w:sz="4" w:space="0" w:color="000000"/>
              <w:right w:val="nil"/>
            </w:tcBorders>
            <w:tcMar>
              <w:top w:w="15" w:type="dxa"/>
              <w:left w:w="61" w:type="dxa"/>
              <w:right w:w="61" w:type="dxa"/>
            </w:tcMar>
            <w:vAlign w:val="bottom"/>
          </w:tcPr>
          <w:p w:rsidR="001F6F6F" w:rsidRDefault="001F6F6F" w:rsidP="00BB22DF"/>
        </w:tc>
      </w:tr>
      <w:tr w:rsidR="001F6F6F" w:rsidTr="00BB22DF">
        <w:trPr>
          <w:trHeight w:val="400"/>
        </w:trPr>
        <w:tc>
          <w:tcPr>
            <w:tcW w:w="2610" w:type="dxa"/>
            <w:tcBorders>
              <w:top w:val="single" w:sz="4" w:space="0" w:color="000000"/>
              <w:left w:val="nil"/>
              <w:bottom w:val="single" w:sz="4" w:space="0" w:color="000000"/>
              <w:right w:val="nil"/>
            </w:tcBorders>
            <w:tcMar>
              <w:top w:w="15" w:type="dxa"/>
              <w:left w:w="61" w:type="dxa"/>
              <w:right w:w="61" w:type="dxa"/>
            </w:tcMar>
            <w:vAlign w:val="center"/>
          </w:tcPr>
          <w:p w:rsidR="001F6F6F" w:rsidRDefault="001F6F6F" w:rsidP="00BB22DF">
            <w:pPr>
              <w:ind w:left="360"/>
            </w:pPr>
            <w:r>
              <w:rPr>
                <w:szCs w:val="24"/>
              </w:rPr>
              <w:t>Costs of travel</w:t>
            </w:r>
          </w:p>
        </w:tc>
        <w:tc>
          <w:tcPr>
            <w:tcW w:w="6750" w:type="dxa"/>
            <w:tcBorders>
              <w:top w:val="single" w:sz="4" w:space="0" w:color="000000"/>
              <w:left w:val="nil"/>
              <w:bottom w:val="single" w:sz="4" w:space="0" w:color="000000"/>
              <w:right w:val="nil"/>
            </w:tcBorders>
            <w:tcMar>
              <w:top w:w="15" w:type="dxa"/>
              <w:left w:w="61" w:type="dxa"/>
              <w:right w:w="61" w:type="dxa"/>
            </w:tcMar>
            <w:vAlign w:val="center"/>
          </w:tcPr>
          <w:p w:rsidR="001F6F6F" w:rsidRDefault="001F6F6F" w:rsidP="00BB22DF">
            <w:pPr>
              <w:jc w:val="both"/>
            </w:pPr>
            <w:r>
              <w:rPr>
                <w:szCs w:val="24"/>
              </w:rPr>
              <w:t>(Cervero, 1996)</w:t>
            </w:r>
          </w:p>
        </w:tc>
      </w:tr>
      <w:tr w:rsidR="001F6F6F" w:rsidTr="00BB22DF">
        <w:trPr>
          <w:trHeight w:val="400"/>
        </w:trPr>
        <w:tc>
          <w:tcPr>
            <w:tcW w:w="2610" w:type="dxa"/>
            <w:tcBorders>
              <w:top w:val="single" w:sz="4" w:space="0" w:color="000000"/>
              <w:left w:val="nil"/>
              <w:bottom w:val="single" w:sz="4" w:space="0" w:color="000000"/>
              <w:right w:val="nil"/>
            </w:tcBorders>
            <w:tcMar>
              <w:top w:w="15" w:type="dxa"/>
              <w:left w:w="61" w:type="dxa"/>
              <w:right w:w="61" w:type="dxa"/>
            </w:tcMar>
            <w:vAlign w:val="center"/>
          </w:tcPr>
          <w:p w:rsidR="001F6F6F" w:rsidRDefault="001F6F6F" w:rsidP="00BB22DF">
            <w:pPr>
              <w:ind w:left="360"/>
            </w:pPr>
            <w:r>
              <w:rPr>
                <w:szCs w:val="24"/>
              </w:rPr>
              <w:t>Trip Purpose</w:t>
            </w:r>
          </w:p>
        </w:tc>
        <w:tc>
          <w:tcPr>
            <w:tcW w:w="6750" w:type="dxa"/>
            <w:tcBorders>
              <w:top w:val="single" w:sz="4" w:space="0" w:color="000000"/>
              <w:left w:val="nil"/>
              <w:bottom w:val="single" w:sz="4" w:space="0" w:color="000000"/>
              <w:right w:val="nil"/>
            </w:tcBorders>
            <w:tcMar>
              <w:top w:w="15" w:type="dxa"/>
              <w:left w:w="61" w:type="dxa"/>
              <w:right w:w="61" w:type="dxa"/>
            </w:tcMar>
            <w:vAlign w:val="center"/>
          </w:tcPr>
          <w:p w:rsidR="001F6F6F" w:rsidRDefault="001F6F6F" w:rsidP="00BB22DF">
            <w:pPr>
              <w:jc w:val="both"/>
            </w:pPr>
            <w:r>
              <w:rPr>
                <w:szCs w:val="24"/>
              </w:rPr>
              <w:t>(Cervero and Duncan 2003)</w:t>
            </w:r>
          </w:p>
        </w:tc>
      </w:tr>
      <w:tr w:rsidR="001F6F6F" w:rsidTr="00BB22DF">
        <w:trPr>
          <w:trHeight w:val="400"/>
        </w:trPr>
        <w:tc>
          <w:tcPr>
            <w:tcW w:w="2610" w:type="dxa"/>
            <w:tcBorders>
              <w:top w:val="single" w:sz="4" w:space="0" w:color="000000"/>
              <w:left w:val="nil"/>
              <w:bottom w:val="single" w:sz="4" w:space="0" w:color="000000"/>
              <w:right w:val="nil"/>
            </w:tcBorders>
            <w:tcMar>
              <w:top w:w="15" w:type="dxa"/>
              <w:left w:w="61" w:type="dxa"/>
              <w:right w:w="61" w:type="dxa"/>
            </w:tcMar>
            <w:vAlign w:val="center"/>
          </w:tcPr>
          <w:p w:rsidR="001F6F6F" w:rsidRDefault="001F6F6F" w:rsidP="00BB22DF">
            <w:pPr>
              <w:ind w:left="360"/>
            </w:pPr>
            <w:r>
              <w:rPr>
                <w:szCs w:val="24"/>
              </w:rPr>
              <w:t>Travel Time</w:t>
            </w:r>
          </w:p>
        </w:tc>
        <w:tc>
          <w:tcPr>
            <w:tcW w:w="6750" w:type="dxa"/>
            <w:tcBorders>
              <w:top w:val="single" w:sz="4" w:space="0" w:color="000000"/>
              <w:left w:val="nil"/>
              <w:bottom w:val="single" w:sz="4" w:space="0" w:color="000000"/>
              <w:right w:val="nil"/>
            </w:tcBorders>
            <w:tcMar>
              <w:top w:w="15" w:type="dxa"/>
              <w:left w:w="61" w:type="dxa"/>
              <w:right w:w="61" w:type="dxa"/>
            </w:tcMar>
            <w:vAlign w:val="center"/>
          </w:tcPr>
          <w:p w:rsidR="001F6F6F" w:rsidRDefault="001F6F6F" w:rsidP="00BB22DF">
            <w:pPr>
              <w:jc w:val="both"/>
            </w:pPr>
            <w:r>
              <w:rPr>
                <w:szCs w:val="24"/>
              </w:rPr>
              <w:t>(Cervero, 1996; Hess, 2001)</w:t>
            </w:r>
          </w:p>
        </w:tc>
      </w:tr>
      <w:tr w:rsidR="001F6F6F" w:rsidTr="00BB22DF">
        <w:trPr>
          <w:trHeight w:val="400"/>
        </w:trPr>
        <w:tc>
          <w:tcPr>
            <w:tcW w:w="2610" w:type="dxa"/>
            <w:tcBorders>
              <w:top w:val="single" w:sz="4" w:space="0" w:color="000000"/>
              <w:left w:val="nil"/>
              <w:bottom w:val="single" w:sz="4" w:space="0" w:color="000000"/>
              <w:right w:val="nil"/>
            </w:tcBorders>
            <w:tcMar>
              <w:top w:w="15" w:type="dxa"/>
              <w:left w:w="61" w:type="dxa"/>
              <w:right w:w="61" w:type="dxa"/>
            </w:tcMar>
            <w:vAlign w:val="center"/>
          </w:tcPr>
          <w:p w:rsidR="001F6F6F" w:rsidRDefault="001F6F6F" w:rsidP="00BB22DF">
            <w:pPr>
              <w:ind w:left="360"/>
            </w:pPr>
            <w:r>
              <w:rPr>
                <w:szCs w:val="24"/>
              </w:rPr>
              <w:t>Trip distance</w:t>
            </w:r>
          </w:p>
        </w:tc>
        <w:tc>
          <w:tcPr>
            <w:tcW w:w="6750" w:type="dxa"/>
            <w:tcBorders>
              <w:top w:val="single" w:sz="4" w:space="0" w:color="000000"/>
              <w:left w:val="nil"/>
              <w:bottom w:val="single" w:sz="4" w:space="0" w:color="000000"/>
              <w:right w:val="nil"/>
            </w:tcBorders>
            <w:tcMar>
              <w:top w:w="15" w:type="dxa"/>
              <w:left w:w="61" w:type="dxa"/>
              <w:right w:w="61" w:type="dxa"/>
            </w:tcMar>
            <w:vAlign w:val="center"/>
          </w:tcPr>
          <w:p w:rsidR="001F6F6F" w:rsidRDefault="001F6F6F" w:rsidP="00BB22DF">
            <w:pPr>
              <w:jc w:val="both"/>
            </w:pPr>
            <w:r>
              <w:rPr>
                <w:szCs w:val="24"/>
              </w:rPr>
              <w:t>(CERVERO and KOCKELMAN 1997; CERVERO 1996; Hamre and Buehler 2014)</w:t>
            </w:r>
          </w:p>
        </w:tc>
      </w:tr>
      <w:tr w:rsidR="001F6F6F" w:rsidTr="00BB22DF">
        <w:trPr>
          <w:trHeight w:val="400"/>
        </w:trPr>
        <w:tc>
          <w:tcPr>
            <w:tcW w:w="2610" w:type="dxa"/>
            <w:tcBorders>
              <w:top w:val="single" w:sz="4" w:space="0" w:color="000000"/>
              <w:left w:val="nil"/>
              <w:bottom w:val="single" w:sz="4" w:space="0" w:color="000000"/>
              <w:right w:val="nil"/>
            </w:tcBorders>
            <w:tcMar>
              <w:top w:w="15" w:type="dxa"/>
              <w:left w:w="61" w:type="dxa"/>
              <w:right w:w="61" w:type="dxa"/>
            </w:tcMar>
            <w:vAlign w:val="center"/>
          </w:tcPr>
          <w:p w:rsidR="001F6F6F" w:rsidRDefault="001F6F6F" w:rsidP="00BB22DF">
            <w:pPr>
              <w:ind w:left="360"/>
            </w:pPr>
            <w:r>
              <w:rPr>
                <w:szCs w:val="24"/>
              </w:rPr>
              <w:t>Time of travel</w:t>
            </w:r>
          </w:p>
        </w:tc>
        <w:tc>
          <w:tcPr>
            <w:tcW w:w="6750" w:type="dxa"/>
            <w:tcBorders>
              <w:top w:val="single" w:sz="4" w:space="0" w:color="000000"/>
              <w:left w:val="nil"/>
              <w:bottom w:val="single" w:sz="4" w:space="0" w:color="000000"/>
              <w:right w:val="nil"/>
            </w:tcBorders>
            <w:tcMar>
              <w:top w:w="15" w:type="dxa"/>
              <w:left w:w="61" w:type="dxa"/>
              <w:right w:w="61" w:type="dxa"/>
            </w:tcMar>
            <w:vAlign w:val="center"/>
          </w:tcPr>
          <w:p w:rsidR="001F6F6F" w:rsidRDefault="001F6F6F" w:rsidP="00BB22DF">
            <w:pPr>
              <w:jc w:val="both"/>
            </w:pPr>
            <w:r>
              <w:rPr>
                <w:szCs w:val="24"/>
              </w:rPr>
              <w:t>Singleton and Wang (2013)</w:t>
            </w:r>
          </w:p>
        </w:tc>
      </w:tr>
      <w:tr w:rsidR="001F6F6F" w:rsidTr="00BB22DF">
        <w:trPr>
          <w:trHeight w:val="400"/>
        </w:trPr>
        <w:tc>
          <w:tcPr>
            <w:tcW w:w="2610" w:type="dxa"/>
            <w:tcBorders>
              <w:top w:val="single" w:sz="4" w:space="0" w:color="000000"/>
              <w:left w:val="nil"/>
              <w:bottom w:val="single" w:sz="4" w:space="0" w:color="000000"/>
              <w:right w:val="nil"/>
            </w:tcBorders>
            <w:tcMar>
              <w:top w:w="15" w:type="dxa"/>
              <w:left w:w="61" w:type="dxa"/>
              <w:right w:w="61" w:type="dxa"/>
            </w:tcMar>
            <w:vAlign w:val="center"/>
          </w:tcPr>
          <w:p w:rsidR="001F6F6F" w:rsidRDefault="001F6F6F" w:rsidP="00BB22DF">
            <w:pPr>
              <w:ind w:left="360"/>
            </w:pPr>
            <w:r>
              <w:rPr>
                <w:szCs w:val="24"/>
              </w:rPr>
              <w:t>Safety and security</w:t>
            </w:r>
          </w:p>
        </w:tc>
        <w:tc>
          <w:tcPr>
            <w:tcW w:w="6750" w:type="dxa"/>
            <w:tcBorders>
              <w:top w:val="single" w:sz="4" w:space="0" w:color="000000"/>
              <w:left w:val="nil"/>
              <w:bottom w:val="single" w:sz="4" w:space="0" w:color="000000"/>
              <w:right w:val="nil"/>
            </w:tcBorders>
            <w:tcMar>
              <w:top w:w="15" w:type="dxa"/>
              <w:left w:w="61" w:type="dxa"/>
              <w:right w:w="61" w:type="dxa"/>
            </w:tcMar>
            <w:vAlign w:val="center"/>
          </w:tcPr>
          <w:p w:rsidR="001F6F6F" w:rsidRDefault="001F6F6F" w:rsidP="00BB22DF">
            <w:pPr>
              <w:jc w:val="both"/>
            </w:pPr>
            <w:r>
              <w:rPr>
                <w:szCs w:val="24"/>
              </w:rPr>
              <w:t>Singleton and Wang (2013)</w:t>
            </w:r>
          </w:p>
        </w:tc>
      </w:tr>
      <w:tr w:rsidR="001F6F6F" w:rsidTr="00BB22DF">
        <w:trPr>
          <w:trHeight w:val="400"/>
        </w:trPr>
        <w:tc>
          <w:tcPr>
            <w:tcW w:w="9360" w:type="dxa"/>
            <w:gridSpan w:val="2"/>
            <w:tcBorders>
              <w:top w:val="single" w:sz="4" w:space="0" w:color="000000"/>
              <w:left w:val="nil"/>
              <w:bottom w:val="single" w:sz="4" w:space="0" w:color="000000"/>
              <w:right w:val="nil"/>
            </w:tcBorders>
            <w:tcMar>
              <w:top w:w="15" w:type="dxa"/>
              <w:left w:w="61" w:type="dxa"/>
              <w:right w:w="61" w:type="dxa"/>
            </w:tcMar>
            <w:vAlign w:val="center"/>
          </w:tcPr>
          <w:p w:rsidR="001F6F6F" w:rsidRDefault="001F6F6F" w:rsidP="00BB22DF">
            <w:pPr>
              <w:jc w:val="both"/>
            </w:pPr>
            <w:r>
              <w:rPr>
                <w:b/>
                <w:szCs w:val="24"/>
              </w:rPr>
              <w:t>Transportation Supply and Services</w:t>
            </w:r>
          </w:p>
        </w:tc>
      </w:tr>
      <w:tr w:rsidR="001F6F6F" w:rsidTr="00BB22DF">
        <w:trPr>
          <w:trHeight w:val="400"/>
        </w:trPr>
        <w:tc>
          <w:tcPr>
            <w:tcW w:w="2610" w:type="dxa"/>
            <w:tcBorders>
              <w:top w:val="single" w:sz="4" w:space="0" w:color="000000"/>
              <w:left w:val="nil"/>
              <w:bottom w:val="single" w:sz="4" w:space="0" w:color="000000"/>
              <w:right w:val="nil"/>
            </w:tcBorders>
            <w:tcMar>
              <w:top w:w="15" w:type="dxa"/>
              <w:left w:w="61" w:type="dxa"/>
              <w:right w:w="61" w:type="dxa"/>
            </w:tcMar>
            <w:vAlign w:val="bottom"/>
          </w:tcPr>
          <w:p w:rsidR="001F6F6F" w:rsidRDefault="001F6F6F" w:rsidP="00BB22DF">
            <w:pPr>
              <w:ind w:left="360"/>
            </w:pPr>
            <w:r>
              <w:rPr>
                <w:szCs w:val="24"/>
              </w:rPr>
              <w:t>Provisions of pedestrian, cycling  and transit infrastructure</w:t>
            </w:r>
          </w:p>
        </w:tc>
        <w:tc>
          <w:tcPr>
            <w:tcW w:w="6750" w:type="dxa"/>
            <w:tcBorders>
              <w:top w:val="single" w:sz="4" w:space="0" w:color="000000"/>
              <w:left w:val="nil"/>
              <w:bottom w:val="single" w:sz="4" w:space="0" w:color="000000"/>
              <w:right w:val="nil"/>
            </w:tcBorders>
            <w:tcMar>
              <w:top w:w="15" w:type="dxa"/>
              <w:left w:w="61" w:type="dxa"/>
              <w:right w:w="61" w:type="dxa"/>
            </w:tcMar>
            <w:vAlign w:val="center"/>
          </w:tcPr>
          <w:p w:rsidR="001F6F6F" w:rsidRDefault="001F6F6F" w:rsidP="00BB22DF">
            <w:pPr>
              <w:jc w:val="both"/>
            </w:pPr>
            <w:r>
              <w:rPr>
                <w:szCs w:val="24"/>
              </w:rPr>
              <w:t>(Cervero and Duncan 2003; CERVERO and KOCKELMAN 1997; Hamre and Buehler 2014)</w:t>
            </w:r>
          </w:p>
        </w:tc>
      </w:tr>
      <w:tr w:rsidR="001F6F6F" w:rsidTr="00BB22DF">
        <w:trPr>
          <w:trHeight w:val="400"/>
        </w:trPr>
        <w:tc>
          <w:tcPr>
            <w:tcW w:w="2610" w:type="dxa"/>
            <w:tcBorders>
              <w:top w:val="single" w:sz="4" w:space="0" w:color="000000"/>
              <w:left w:val="nil"/>
              <w:bottom w:val="single" w:sz="4" w:space="0" w:color="000000"/>
              <w:right w:val="nil"/>
            </w:tcBorders>
            <w:tcMar>
              <w:top w:w="15" w:type="dxa"/>
              <w:left w:w="61" w:type="dxa"/>
              <w:right w:w="61" w:type="dxa"/>
            </w:tcMar>
            <w:vAlign w:val="bottom"/>
          </w:tcPr>
          <w:p w:rsidR="001F6F6F" w:rsidRDefault="001F6F6F" w:rsidP="00BB22DF">
            <w:pPr>
              <w:ind w:left="360"/>
            </w:pPr>
            <w:r>
              <w:rPr>
                <w:szCs w:val="24"/>
              </w:rPr>
              <w:t>Level of service</w:t>
            </w:r>
          </w:p>
        </w:tc>
        <w:tc>
          <w:tcPr>
            <w:tcW w:w="6750" w:type="dxa"/>
            <w:tcBorders>
              <w:top w:val="single" w:sz="4" w:space="0" w:color="000000"/>
              <w:left w:val="nil"/>
              <w:bottom w:val="single" w:sz="4" w:space="0" w:color="000000"/>
              <w:right w:val="nil"/>
            </w:tcBorders>
            <w:tcMar>
              <w:top w:w="15" w:type="dxa"/>
              <w:left w:w="61" w:type="dxa"/>
              <w:right w:w="61" w:type="dxa"/>
            </w:tcMar>
            <w:vAlign w:val="center"/>
          </w:tcPr>
          <w:p w:rsidR="001F6F6F" w:rsidRDefault="001F6F6F" w:rsidP="00BB22DF">
            <w:pPr>
              <w:jc w:val="both"/>
            </w:pPr>
            <w:r>
              <w:rPr>
                <w:szCs w:val="24"/>
              </w:rPr>
              <w:t>(CERVERO and KOCKELMAN 1997; Cervero 1996; Hamre and Buehler 2014)</w:t>
            </w:r>
          </w:p>
        </w:tc>
      </w:tr>
      <w:tr w:rsidR="001F6F6F" w:rsidTr="00BB22DF">
        <w:trPr>
          <w:trHeight w:val="400"/>
        </w:trPr>
        <w:tc>
          <w:tcPr>
            <w:tcW w:w="2610" w:type="dxa"/>
            <w:tcBorders>
              <w:top w:val="single" w:sz="4" w:space="0" w:color="000000"/>
              <w:left w:val="nil"/>
              <w:bottom w:val="single" w:sz="8" w:space="0" w:color="000000"/>
              <w:right w:val="nil"/>
            </w:tcBorders>
            <w:tcMar>
              <w:top w:w="15" w:type="dxa"/>
              <w:left w:w="61" w:type="dxa"/>
              <w:right w:w="61" w:type="dxa"/>
            </w:tcMar>
            <w:vAlign w:val="bottom"/>
          </w:tcPr>
          <w:p w:rsidR="001F6F6F" w:rsidRDefault="001F6F6F" w:rsidP="00BB22DF">
            <w:pPr>
              <w:ind w:left="360"/>
            </w:pPr>
            <w:r>
              <w:rPr>
                <w:szCs w:val="24"/>
              </w:rPr>
              <w:t>Parking (availability and price)</w:t>
            </w:r>
          </w:p>
        </w:tc>
        <w:tc>
          <w:tcPr>
            <w:tcW w:w="6750" w:type="dxa"/>
            <w:tcBorders>
              <w:top w:val="single" w:sz="4" w:space="0" w:color="000000"/>
              <w:left w:val="nil"/>
              <w:bottom w:val="single" w:sz="8" w:space="0" w:color="000000"/>
              <w:right w:val="nil"/>
            </w:tcBorders>
            <w:tcMar>
              <w:top w:w="15" w:type="dxa"/>
              <w:left w:w="61" w:type="dxa"/>
              <w:right w:w="61" w:type="dxa"/>
            </w:tcMar>
            <w:vAlign w:val="center"/>
          </w:tcPr>
          <w:p w:rsidR="001F6F6F" w:rsidRDefault="001F6F6F" w:rsidP="00BB22DF">
            <w:pPr>
              <w:jc w:val="both"/>
            </w:pPr>
            <w:r>
              <w:rPr>
                <w:szCs w:val="24"/>
              </w:rPr>
              <w:t>(Hamre and Buehler, 2014; Hess, 2001)</w:t>
            </w:r>
          </w:p>
        </w:tc>
      </w:tr>
    </w:tbl>
    <w:p w:rsidR="001F6F6F" w:rsidRDefault="001F6F6F" w:rsidP="001F6F6F">
      <w:pPr>
        <w:pStyle w:val="Heading2"/>
        <w:spacing w:before="240"/>
      </w:pPr>
      <w:bookmarkStart w:id="5" w:name="_Toc469949306"/>
      <w:r>
        <w:lastRenderedPageBreak/>
        <w:t>Model Form of Mode Choice Models</w:t>
      </w:r>
      <w:bookmarkEnd w:id="5"/>
    </w:p>
    <w:p w:rsidR="001F6F6F" w:rsidRDefault="001F6F6F" w:rsidP="001F6F6F">
      <w:pPr>
        <w:jc w:val="both"/>
      </w:pPr>
      <w:r>
        <w:rPr>
          <w:szCs w:val="24"/>
        </w:rPr>
        <w:t>Table 2 summarizes the common structures of mode choice models. Discrete choice models of various specifications (Multinomial Logit Model &amp; Nested Logit Model), binomial model, and log-odds model are the most common model forms of mode choice models in the literature.</w:t>
      </w:r>
    </w:p>
    <w:p w:rsidR="001F6F6F" w:rsidRDefault="001F6F6F" w:rsidP="001F6F6F">
      <w:pPr>
        <w:jc w:val="both"/>
        <w:rPr>
          <w:szCs w:val="24"/>
        </w:rPr>
      </w:pPr>
    </w:p>
    <w:p w:rsidR="001F6F6F" w:rsidRDefault="001F6F6F" w:rsidP="001F6F6F">
      <w:pPr>
        <w:jc w:val="both"/>
        <w:rPr>
          <w:szCs w:val="24"/>
        </w:rPr>
      </w:pPr>
    </w:p>
    <w:p w:rsidR="001F6F6F" w:rsidRPr="001F6F6F" w:rsidRDefault="001F6F6F" w:rsidP="001F6F6F">
      <w:pPr>
        <w:jc w:val="both"/>
        <w:rPr>
          <w:b/>
        </w:rPr>
      </w:pPr>
      <w:r w:rsidRPr="001F6F6F">
        <w:rPr>
          <w:b/>
          <w:szCs w:val="24"/>
        </w:rPr>
        <w:t xml:space="preserve">Table </w:t>
      </w:r>
      <w:r>
        <w:rPr>
          <w:b/>
          <w:szCs w:val="24"/>
        </w:rPr>
        <w:t>1.</w:t>
      </w:r>
      <w:r w:rsidRPr="001F6F6F">
        <w:rPr>
          <w:b/>
          <w:szCs w:val="24"/>
        </w:rPr>
        <w:t>2</w:t>
      </w:r>
      <w:r>
        <w:rPr>
          <w:b/>
          <w:szCs w:val="24"/>
        </w:rPr>
        <w:t>:</w:t>
      </w:r>
      <w:r w:rsidRPr="001F6F6F">
        <w:rPr>
          <w:b/>
          <w:szCs w:val="24"/>
        </w:rPr>
        <w:t xml:space="preserve"> Model Form of Mode Choice Models</w:t>
      </w:r>
    </w:p>
    <w:tbl>
      <w:tblPr>
        <w:tblW w:w="9421" w:type="dxa"/>
        <w:tblInd w:w="-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400" w:firstRow="0" w:lastRow="0" w:firstColumn="0" w:lastColumn="0" w:noHBand="0" w:noVBand="1"/>
      </w:tblPr>
      <w:tblGrid>
        <w:gridCol w:w="2491"/>
        <w:gridCol w:w="270"/>
        <w:gridCol w:w="1890"/>
        <w:gridCol w:w="90"/>
        <w:gridCol w:w="4680"/>
      </w:tblGrid>
      <w:tr w:rsidR="001F6F6F" w:rsidTr="00BB22DF">
        <w:trPr>
          <w:trHeight w:val="460"/>
        </w:trPr>
        <w:tc>
          <w:tcPr>
            <w:tcW w:w="2761" w:type="dxa"/>
            <w:gridSpan w:val="2"/>
            <w:tcBorders>
              <w:top w:val="nil"/>
              <w:left w:val="nil"/>
              <w:bottom w:val="single" w:sz="6" w:space="0" w:color="000000"/>
              <w:right w:val="nil"/>
            </w:tcBorders>
            <w:tcMar>
              <w:top w:w="15" w:type="dxa"/>
              <w:left w:w="61" w:type="dxa"/>
              <w:right w:w="61" w:type="dxa"/>
            </w:tcMar>
            <w:vAlign w:val="center"/>
          </w:tcPr>
          <w:p w:rsidR="001F6F6F" w:rsidRDefault="001F6F6F" w:rsidP="00BB22DF">
            <w:pPr>
              <w:jc w:val="center"/>
            </w:pPr>
            <w:r>
              <w:rPr>
                <w:b/>
                <w:szCs w:val="24"/>
              </w:rPr>
              <w:t>Model Form</w:t>
            </w:r>
          </w:p>
        </w:tc>
        <w:tc>
          <w:tcPr>
            <w:tcW w:w="1890" w:type="dxa"/>
            <w:tcBorders>
              <w:top w:val="nil"/>
              <w:left w:val="nil"/>
              <w:bottom w:val="single" w:sz="6" w:space="0" w:color="000000"/>
              <w:right w:val="nil"/>
            </w:tcBorders>
            <w:vAlign w:val="center"/>
          </w:tcPr>
          <w:p w:rsidR="001F6F6F" w:rsidRDefault="001F6F6F" w:rsidP="00BB22DF">
            <w:pPr>
              <w:jc w:val="center"/>
            </w:pPr>
            <w:r>
              <w:rPr>
                <w:b/>
                <w:szCs w:val="24"/>
              </w:rPr>
              <w:t>Dependent Variable</w:t>
            </w:r>
          </w:p>
        </w:tc>
        <w:tc>
          <w:tcPr>
            <w:tcW w:w="4770" w:type="dxa"/>
            <w:gridSpan w:val="2"/>
            <w:tcBorders>
              <w:top w:val="nil"/>
              <w:left w:val="nil"/>
              <w:bottom w:val="single" w:sz="6" w:space="0" w:color="000000"/>
              <w:right w:val="nil"/>
            </w:tcBorders>
            <w:tcMar>
              <w:top w:w="15" w:type="dxa"/>
              <w:left w:w="61" w:type="dxa"/>
              <w:right w:w="61" w:type="dxa"/>
            </w:tcMar>
            <w:vAlign w:val="center"/>
          </w:tcPr>
          <w:p w:rsidR="001F6F6F" w:rsidRDefault="001F6F6F" w:rsidP="00BB22DF">
            <w:pPr>
              <w:jc w:val="center"/>
            </w:pPr>
            <w:r>
              <w:rPr>
                <w:b/>
                <w:szCs w:val="24"/>
              </w:rPr>
              <w:t>References</w:t>
            </w:r>
          </w:p>
        </w:tc>
      </w:tr>
      <w:tr w:rsidR="001F6F6F" w:rsidTr="00BB22DF">
        <w:trPr>
          <w:trHeight w:val="1020"/>
        </w:trPr>
        <w:tc>
          <w:tcPr>
            <w:tcW w:w="2491" w:type="dxa"/>
            <w:tcBorders>
              <w:top w:val="single" w:sz="6" w:space="0" w:color="000000"/>
              <w:left w:val="nil"/>
              <w:bottom w:val="single" w:sz="6" w:space="0" w:color="000000"/>
              <w:right w:val="nil"/>
            </w:tcBorders>
            <w:tcMar>
              <w:top w:w="15" w:type="dxa"/>
              <w:left w:w="61" w:type="dxa"/>
              <w:right w:w="61" w:type="dxa"/>
            </w:tcMar>
            <w:vAlign w:val="center"/>
          </w:tcPr>
          <w:p w:rsidR="001F6F6F" w:rsidRDefault="001F6F6F" w:rsidP="00BB22DF">
            <w:r>
              <w:rPr>
                <w:szCs w:val="24"/>
              </w:rPr>
              <w:t>Discrete Choice Model (Multinomial logit-MNL)</w:t>
            </w:r>
          </w:p>
        </w:tc>
        <w:tc>
          <w:tcPr>
            <w:tcW w:w="2250" w:type="dxa"/>
            <w:gridSpan w:val="3"/>
            <w:tcBorders>
              <w:top w:val="single" w:sz="6" w:space="0" w:color="000000"/>
              <w:left w:val="nil"/>
              <w:bottom w:val="single" w:sz="6" w:space="0" w:color="000000"/>
              <w:right w:val="nil"/>
            </w:tcBorders>
            <w:vAlign w:val="center"/>
          </w:tcPr>
          <w:p w:rsidR="001F6F6F" w:rsidRDefault="001F6F6F" w:rsidP="00BB22DF">
            <w:r>
              <w:rPr>
                <w:szCs w:val="24"/>
              </w:rPr>
              <w:t>Travel modes</w:t>
            </w:r>
          </w:p>
        </w:tc>
        <w:tc>
          <w:tcPr>
            <w:tcW w:w="4680" w:type="dxa"/>
            <w:tcBorders>
              <w:top w:val="single" w:sz="6" w:space="0" w:color="000000"/>
              <w:left w:val="nil"/>
              <w:bottom w:val="single" w:sz="6" w:space="0" w:color="000000"/>
              <w:right w:val="nil"/>
            </w:tcBorders>
            <w:tcMar>
              <w:top w:w="15" w:type="dxa"/>
              <w:left w:w="61" w:type="dxa"/>
              <w:right w:w="61" w:type="dxa"/>
            </w:tcMar>
            <w:vAlign w:val="center"/>
          </w:tcPr>
          <w:p w:rsidR="001F6F6F" w:rsidRDefault="001F6F6F" w:rsidP="00BB22DF">
            <w:pPr>
              <w:jc w:val="both"/>
            </w:pPr>
            <w:r>
              <w:rPr>
                <w:szCs w:val="24"/>
              </w:rPr>
              <w:t>(Cervero and Duncan, 2003; Rodrı́guez and Joo, 2004; Schwanen and Mokhtarian, 2005b; Singleton and Wang, 2014; Srinivasan and Ferreira, 2002; Train and McFadden, 1978; Ewing et al., 2004, Moeckel, 2015)</w:t>
            </w:r>
          </w:p>
          <w:p w:rsidR="001F6F6F" w:rsidRDefault="001F6F6F" w:rsidP="00BB22DF">
            <w:pPr>
              <w:jc w:val="both"/>
            </w:pPr>
          </w:p>
        </w:tc>
      </w:tr>
      <w:tr w:rsidR="001F6F6F" w:rsidTr="00BB22DF">
        <w:trPr>
          <w:trHeight w:val="1020"/>
        </w:trPr>
        <w:tc>
          <w:tcPr>
            <w:tcW w:w="2491" w:type="dxa"/>
            <w:tcBorders>
              <w:top w:val="single" w:sz="6" w:space="0" w:color="000000"/>
              <w:left w:val="nil"/>
              <w:bottom w:val="single" w:sz="6" w:space="0" w:color="000000"/>
              <w:right w:val="nil"/>
            </w:tcBorders>
            <w:tcMar>
              <w:top w:w="15" w:type="dxa"/>
              <w:left w:w="61" w:type="dxa"/>
              <w:right w:w="61" w:type="dxa"/>
            </w:tcMar>
            <w:vAlign w:val="center"/>
          </w:tcPr>
          <w:p w:rsidR="001F6F6F" w:rsidRDefault="001F6F6F" w:rsidP="00BB22DF">
            <w:r>
              <w:rPr>
                <w:szCs w:val="24"/>
              </w:rPr>
              <w:t>Discrete Choice Model (Nested logit-NL)</w:t>
            </w:r>
          </w:p>
        </w:tc>
        <w:tc>
          <w:tcPr>
            <w:tcW w:w="2250" w:type="dxa"/>
            <w:gridSpan w:val="3"/>
            <w:tcBorders>
              <w:top w:val="single" w:sz="6" w:space="0" w:color="000000"/>
              <w:left w:val="nil"/>
              <w:bottom w:val="single" w:sz="6" w:space="0" w:color="000000"/>
              <w:right w:val="nil"/>
            </w:tcBorders>
            <w:vAlign w:val="center"/>
          </w:tcPr>
          <w:p w:rsidR="001F6F6F" w:rsidRDefault="001F6F6F" w:rsidP="00BB22DF">
            <w:r>
              <w:rPr>
                <w:szCs w:val="24"/>
              </w:rPr>
              <w:t xml:space="preserve">Travel </w:t>
            </w:r>
            <w:r w:rsidRPr="001F38AB">
              <w:rPr>
                <w:noProof/>
                <w:szCs w:val="24"/>
              </w:rPr>
              <w:t>modes</w:t>
            </w:r>
            <w:r>
              <w:rPr>
                <w:szCs w:val="24"/>
              </w:rPr>
              <w:t xml:space="preserve"> with nested structure</w:t>
            </w:r>
          </w:p>
        </w:tc>
        <w:tc>
          <w:tcPr>
            <w:tcW w:w="4680" w:type="dxa"/>
            <w:tcBorders>
              <w:top w:val="single" w:sz="6" w:space="0" w:color="000000"/>
              <w:left w:val="nil"/>
              <w:bottom w:val="single" w:sz="6" w:space="0" w:color="000000"/>
              <w:right w:val="nil"/>
            </w:tcBorders>
            <w:tcMar>
              <w:top w:w="15" w:type="dxa"/>
              <w:left w:w="61" w:type="dxa"/>
              <w:right w:w="61" w:type="dxa"/>
            </w:tcMar>
            <w:vAlign w:val="center"/>
          </w:tcPr>
          <w:p w:rsidR="001F6F6F" w:rsidRDefault="001F6F6F" w:rsidP="00BB22DF">
            <w:pPr>
              <w:jc w:val="both"/>
            </w:pPr>
            <w:r>
              <w:rPr>
                <w:szCs w:val="24"/>
              </w:rPr>
              <w:t>(Hensher and Ton, 2000)</w:t>
            </w:r>
          </w:p>
        </w:tc>
      </w:tr>
      <w:tr w:rsidR="001F6F6F" w:rsidTr="00BB22DF">
        <w:trPr>
          <w:trHeight w:val="1020"/>
        </w:trPr>
        <w:tc>
          <w:tcPr>
            <w:tcW w:w="2491" w:type="dxa"/>
            <w:tcBorders>
              <w:top w:val="single" w:sz="6" w:space="0" w:color="000000"/>
              <w:left w:val="nil"/>
              <w:bottom w:val="single" w:sz="6" w:space="0" w:color="000000"/>
              <w:right w:val="nil"/>
            </w:tcBorders>
            <w:tcMar>
              <w:top w:w="15" w:type="dxa"/>
              <w:left w:w="61" w:type="dxa"/>
              <w:right w:w="61" w:type="dxa"/>
            </w:tcMar>
            <w:vAlign w:val="center"/>
          </w:tcPr>
          <w:p w:rsidR="001F6F6F" w:rsidRDefault="001F6F6F" w:rsidP="00BB22DF">
            <w:r>
              <w:rPr>
                <w:szCs w:val="24"/>
              </w:rPr>
              <w:t xml:space="preserve">Binomial model </w:t>
            </w:r>
            <w:r>
              <w:rPr>
                <w:szCs w:val="24"/>
              </w:rPr>
              <w:br/>
              <w:t>(a special case of MNL)</w:t>
            </w:r>
          </w:p>
        </w:tc>
        <w:tc>
          <w:tcPr>
            <w:tcW w:w="2250" w:type="dxa"/>
            <w:gridSpan w:val="3"/>
            <w:tcBorders>
              <w:top w:val="single" w:sz="6" w:space="0" w:color="000000"/>
              <w:left w:val="nil"/>
              <w:bottom w:val="single" w:sz="6" w:space="0" w:color="000000"/>
              <w:right w:val="nil"/>
            </w:tcBorders>
            <w:vAlign w:val="center"/>
          </w:tcPr>
          <w:p w:rsidR="001F6F6F" w:rsidRDefault="001F6F6F" w:rsidP="00BB22DF">
            <w:r>
              <w:rPr>
                <w:szCs w:val="24"/>
              </w:rPr>
              <w:t>Choice of one mode versus other modes (e.g. driving alone or not; transit or not)</w:t>
            </w:r>
          </w:p>
        </w:tc>
        <w:tc>
          <w:tcPr>
            <w:tcW w:w="4680" w:type="dxa"/>
            <w:tcBorders>
              <w:top w:val="single" w:sz="6" w:space="0" w:color="000000"/>
              <w:left w:val="nil"/>
              <w:bottom w:val="single" w:sz="6" w:space="0" w:color="000000"/>
              <w:right w:val="nil"/>
            </w:tcBorders>
            <w:tcMar>
              <w:top w:w="15" w:type="dxa"/>
              <w:left w:w="61" w:type="dxa"/>
              <w:right w:w="61" w:type="dxa"/>
            </w:tcMar>
            <w:vAlign w:val="center"/>
          </w:tcPr>
          <w:p w:rsidR="001F6F6F" w:rsidRDefault="001F6F6F" w:rsidP="00BB22DF">
            <w:pPr>
              <w:jc w:val="both"/>
            </w:pPr>
            <w:r>
              <w:rPr>
                <w:szCs w:val="24"/>
              </w:rPr>
              <w:t>(Cervero, 1996; Cervero and Kockelman, 1997)</w:t>
            </w:r>
          </w:p>
        </w:tc>
      </w:tr>
      <w:tr w:rsidR="001F6F6F" w:rsidTr="00BB22DF">
        <w:trPr>
          <w:trHeight w:val="1020"/>
        </w:trPr>
        <w:tc>
          <w:tcPr>
            <w:tcW w:w="2491" w:type="dxa"/>
            <w:tcBorders>
              <w:top w:val="single" w:sz="6" w:space="0" w:color="000000"/>
              <w:left w:val="nil"/>
              <w:bottom w:val="single" w:sz="6" w:space="0" w:color="000000"/>
              <w:right w:val="nil"/>
            </w:tcBorders>
            <w:tcMar>
              <w:top w:w="15" w:type="dxa"/>
              <w:left w:w="61" w:type="dxa"/>
              <w:right w:w="61" w:type="dxa"/>
            </w:tcMar>
            <w:vAlign w:val="center"/>
          </w:tcPr>
          <w:p w:rsidR="001F6F6F" w:rsidRDefault="001F6F6F" w:rsidP="00BB22DF">
            <w:r>
              <w:rPr>
                <w:szCs w:val="24"/>
              </w:rPr>
              <w:t>Log-odds</w:t>
            </w:r>
          </w:p>
        </w:tc>
        <w:tc>
          <w:tcPr>
            <w:tcW w:w="2250" w:type="dxa"/>
            <w:gridSpan w:val="3"/>
            <w:tcBorders>
              <w:top w:val="single" w:sz="6" w:space="0" w:color="000000"/>
              <w:left w:val="nil"/>
              <w:bottom w:val="single" w:sz="6" w:space="0" w:color="000000"/>
              <w:right w:val="nil"/>
            </w:tcBorders>
            <w:vAlign w:val="center"/>
          </w:tcPr>
          <w:p w:rsidR="001F6F6F" w:rsidRDefault="001F6F6F" w:rsidP="00BB22DF">
            <w:r>
              <w:rPr>
                <w:szCs w:val="24"/>
              </w:rPr>
              <w:t>Probability of choosing mode versus other modes</w:t>
            </w:r>
          </w:p>
        </w:tc>
        <w:tc>
          <w:tcPr>
            <w:tcW w:w="4680" w:type="dxa"/>
            <w:tcBorders>
              <w:top w:val="single" w:sz="6" w:space="0" w:color="000000"/>
              <w:left w:val="nil"/>
              <w:bottom w:val="single" w:sz="6" w:space="0" w:color="000000"/>
              <w:right w:val="nil"/>
            </w:tcBorders>
            <w:tcMar>
              <w:top w:w="15" w:type="dxa"/>
              <w:left w:w="61" w:type="dxa"/>
              <w:right w:w="61" w:type="dxa"/>
            </w:tcMar>
            <w:vAlign w:val="center"/>
          </w:tcPr>
          <w:p w:rsidR="001F6F6F" w:rsidRDefault="001F6F6F" w:rsidP="00BB22DF">
            <w:pPr>
              <w:jc w:val="both"/>
            </w:pPr>
            <w:r>
              <w:rPr>
                <w:szCs w:val="24"/>
              </w:rPr>
              <w:t>(Hess, 2001)</w:t>
            </w:r>
          </w:p>
        </w:tc>
      </w:tr>
      <w:tr w:rsidR="001F6F6F" w:rsidTr="00BB22DF">
        <w:trPr>
          <w:trHeight w:val="1020"/>
        </w:trPr>
        <w:tc>
          <w:tcPr>
            <w:tcW w:w="2491" w:type="dxa"/>
            <w:tcBorders>
              <w:top w:val="single" w:sz="6" w:space="0" w:color="000000"/>
              <w:left w:val="nil"/>
              <w:bottom w:val="single" w:sz="6" w:space="0" w:color="000000"/>
              <w:right w:val="nil"/>
            </w:tcBorders>
            <w:tcMar>
              <w:top w:w="15" w:type="dxa"/>
              <w:left w:w="61" w:type="dxa"/>
              <w:right w:w="61" w:type="dxa"/>
            </w:tcMar>
            <w:vAlign w:val="center"/>
          </w:tcPr>
          <w:p w:rsidR="001F6F6F" w:rsidRDefault="001F6F6F" w:rsidP="00BB22DF">
            <w:r>
              <w:rPr>
                <w:szCs w:val="24"/>
              </w:rPr>
              <w:t>Artificial neural networks (ANN)</w:t>
            </w:r>
          </w:p>
        </w:tc>
        <w:tc>
          <w:tcPr>
            <w:tcW w:w="2250" w:type="dxa"/>
            <w:gridSpan w:val="3"/>
            <w:tcBorders>
              <w:top w:val="single" w:sz="6" w:space="0" w:color="000000"/>
              <w:left w:val="nil"/>
              <w:bottom w:val="single" w:sz="6" w:space="0" w:color="000000"/>
              <w:right w:val="nil"/>
            </w:tcBorders>
            <w:vAlign w:val="center"/>
          </w:tcPr>
          <w:p w:rsidR="001F6F6F" w:rsidRDefault="001F6F6F" w:rsidP="00BB22DF">
            <w:r>
              <w:rPr>
                <w:szCs w:val="24"/>
              </w:rPr>
              <w:t>Travel modes</w:t>
            </w:r>
          </w:p>
        </w:tc>
        <w:tc>
          <w:tcPr>
            <w:tcW w:w="4680" w:type="dxa"/>
            <w:tcBorders>
              <w:top w:val="single" w:sz="6" w:space="0" w:color="000000"/>
              <w:left w:val="nil"/>
              <w:bottom w:val="single" w:sz="6" w:space="0" w:color="000000"/>
              <w:right w:val="nil"/>
            </w:tcBorders>
            <w:tcMar>
              <w:top w:w="15" w:type="dxa"/>
              <w:left w:w="61" w:type="dxa"/>
              <w:right w:w="61" w:type="dxa"/>
            </w:tcMar>
            <w:vAlign w:val="center"/>
          </w:tcPr>
          <w:p w:rsidR="001F6F6F" w:rsidRDefault="001F6F6F" w:rsidP="00BB22DF">
            <w:pPr>
              <w:jc w:val="both"/>
            </w:pPr>
            <w:r>
              <w:rPr>
                <w:szCs w:val="24"/>
              </w:rPr>
              <w:t>(Hensher and Ton, 2000)</w:t>
            </w:r>
          </w:p>
        </w:tc>
      </w:tr>
    </w:tbl>
    <w:p w:rsidR="001F6F6F" w:rsidRDefault="001F6F6F" w:rsidP="001F6F6F">
      <w:pPr>
        <w:jc w:val="both"/>
        <w:rPr>
          <w:b/>
          <w:szCs w:val="24"/>
        </w:rPr>
      </w:pPr>
    </w:p>
    <w:p w:rsidR="001F6F6F" w:rsidRPr="001F6F6F" w:rsidRDefault="001F6F6F" w:rsidP="001F6F6F">
      <w:pPr>
        <w:pStyle w:val="Heading2"/>
        <w:spacing w:before="360"/>
      </w:pPr>
      <w:bookmarkStart w:id="6" w:name="_Toc469949307"/>
      <w:r w:rsidRPr="001F6F6F">
        <w:t>Travel Budget</w:t>
      </w:r>
      <w:bookmarkEnd w:id="6"/>
    </w:p>
    <w:p w:rsidR="001F6F6F" w:rsidRPr="001F6F6F" w:rsidRDefault="001F6F6F" w:rsidP="001F6F6F">
      <w:pPr>
        <w:pStyle w:val="Heading3"/>
        <w:spacing w:after="240"/>
        <w:rPr>
          <w:szCs w:val="28"/>
        </w:rPr>
      </w:pPr>
      <w:bookmarkStart w:id="7" w:name="_Toc469949308"/>
      <w:r w:rsidRPr="001F6F6F">
        <w:rPr>
          <w:szCs w:val="28"/>
        </w:rPr>
        <w:t xml:space="preserve">Household </w:t>
      </w:r>
      <w:r>
        <w:rPr>
          <w:szCs w:val="28"/>
        </w:rPr>
        <w:t>Travel Time</w:t>
      </w:r>
      <w:r w:rsidRPr="001F6F6F">
        <w:rPr>
          <w:szCs w:val="28"/>
        </w:rPr>
        <w:t xml:space="preserve"> Budget</w:t>
      </w:r>
      <w:bookmarkEnd w:id="7"/>
    </w:p>
    <w:p w:rsidR="001F6F6F" w:rsidRDefault="001F6F6F" w:rsidP="001F6F6F">
      <w:pPr>
        <w:jc w:val="both"/>
      </w:pPr>
      <w:r>
        <w:rPr>
          <w:szCs w:val="24"/>
        </w:rPr>
        <w:t xml:space="preserve">Trip makers have specific daily travel time budgets, which can be related to their location of residence and modes of travel used during the day Zahavi (1974).  Zahavi in research examined  the stability of travel time budget.  Zahavi and Ryan (1980, cited in Chen, 1999) argued that people spend a fixed percentage of their income on travel. They showed that </w:t>
      </w:r>
      <w:r w:rsidRPr="001F38AB">
        <w:rPr>
          <w:noProof/>
          <w:szCs w:val="24"/>
        </w:rPr>
        <w:t>an average car-owning household</w:t>
      </w:r>
      <w:r>
        <w:rPr>
          <w:szCs w:val="24"/>
        </w:rPr>
        <w:t xml:space="preserve"> spent about 10% to 11 % of their income and carless households spent 3 to 5% of their income on travel. Zahavi (1974) in his study found that time and money budgets allocated to transportation differ within urban regions as a function of age, income and residential location, with location showing to be a better indicator of travel behavior than </w:t>
      </w:r>
      <w:r>
        <w:rPr>
          <w:szCs w:val="24"/>
        </w:rPr>
        <w:lastRenderedPageBreak/>
        <w:t xml:space="preserve">income. According to Gunn (1979), time spent traveling increases with increase in income. </w:t>
      </w:r>
      <w:r w:rsidRPr="00F56D42">
        <w:rPr>
          <w:noProof/>
          <w:szCs w:val="24"/>
        </w:rPr>
        <w:t>Travel time budget is strongly related to individuals and household characteristics (e.g income level, gender, employment status, and car ownership), attributes of activities at the destination (e.g activity duration)</w:t>
      </w:r>
      <w:r w:rsidR="001F38AB" w:rsidRPr="00F56D42">
        <w:rPr>
          <w:noProof/>
          <w:szCs w:val="24"/>
        </w:rPr>
        <w:t>,</w:t>
      </w:r>
      <w:r w:rsidRPr="00F56D42">
        <w:rPr>
          <w:noProof/>
          <w:szCs w:val="24"/>
        </w:rPr>
        <w:t xml:space="preserve"> and characteristics of residential areas (e.g density, spatial structure and level of service) (Chen and Mokhtarian, 2008, Gunn, 1979).</w:t>
      </w:r>
      <w:r>
        <w:rPr>
          <w:szCs w:val="24"/>
        </w:rPr>
        <w:t xml:space="preserve"> Travel time expenditure differs according to area types, with an increase in travel times in areas with higher densities.  However,  effects </w:t>
      </w:r>
      <w:r w:rsidRPr="005012AE">
        <w:rPr>
          <w:noProof/>
          <w:szCs w:val="24"/>
        </w:rPr>
        <w:t xml:space="preserve">of </w:t>
      </w:r>
      <w:r>
        <w:rPr>
          <w:szCs w:val="24"/>
        </w:rPr>
        <w:t>area characteristics (</w:t>
      </w:r>
      <w:r w:rsidRPr="001F38AB">
        <w:rPr>
          <w:noProof/>
          <w:szCs w:val="24"/>
        </w:rPr>
        <w:t>e.g</w:t>
      </w:r>
      <w:r w:rsidR="001F38AB">
        <w:rPr>
          <w:noProof/>
          <w:szCs w:val="24"/>
        </w:rPr>
        <w:t>.,</w:t>
      </w:r>
      <w:r>
        <w:rPr>
          <w:szCs w:val="24"/>
        </w:rPr>
        <w:t xml:space="preserve"> density) on travel time expenditure </w:t>
      </w:r>
      <w:r w:rsidR="001F38AB">
        <w:rPr>
          <w:noProof/>
          <w:szCs w:val="24"/>
        </w:rPr>
        <w:t>are</w:t>
      </w:r>
      <w:r>
        <w:rPr>
          <w:szCs w:val="24"/>
        </w:rPr>
        <w:t xml:space="preserve"> not as strong as the effects of individual and household characteristics (Chen and Mokhtarian, 2008, Gunn, 1979).Trip linking affects the number of trips </w:t>
      </w:r>
      <w:r w:rsidR="001F38AB">
        <w:rPr>
          <w:szCs w:val="24"/>
        </w:rPr>
        <w:t xml:space="preserve">that </w:t>
      </w:r>
      <w:r>
        <w:rPr>
          <w:szCs w:val="24"/>
        </w:rPr>
        <w:t xml:space="preserve">a traveler </w:t>
      </w:r>
      <w:r w:rsidRPr="001F38AB">
        <w:rPr>
          <w:noProof/>
          <w:szCs w:val="24"/>
        </w:rPr>
        <w:t xml:space="preserve">makes </w:t>
      </w:r>
      <w:r w:rsidR="001F38AB" w:rsidRPr="001F38AB">
        <w:rPr>
          <w:noProof/>
          <w:szCs w:val="24"/>
        </w:rPr>
        <w:t xml:space="preserve">and </w:t>
      </w:r>
      <w:r w:rsidRPr="001F38AB">
        <w:rPr>
          <w:noProof/>
          <w:szCs w:val="24"/>
        </w:rPr>
        <w:t>therefore</w:t>
      </w:r>
      <w:r w:rsidR="001F38AB">
        <w:rPr>
          <w:noProof/>
          <w:szCs w:val="24"/>
        </w:rPr>
        <w:t>, in turn,</w:t>
      </w:r>
      <w:r>
        <w:rPr>
          <w:szCs w:val="24"/>
        </w:rPr>
        <w:t xml:space="preserve"> affect</w:t>
      </w:r>
      <w:r w:rsidR="001F38AB">
        <w:rPr>
          <w:szCs w:val="24"/>
        </w:rPr>
        <w:t>s</w:t>
      </w:r>
      <w:r>
        <w:rPr>
          <w:szCs w:val="24"/>
        </w:rPr>
        <w:t xml:space="preserve"> </w:t>
      </w:r>
      <w:r w:rsidR="001F38AB">
        <w:rPr>
          <w:szCs w:val="24"/>
        </w:rPr>
        <w:t>her/his</w:t>
      </w:r>
      <w:r>
        <w:rPr>
          <w:szCs w:val="24"/>
        </w:rPr>
        <w:t xml:space="preserve"> choice of using motorized or non-motorized mode of transport. There is a significant difference in a </w:t>
      </w:r>
      <w:r w:rsidR="00DC0B65">
        <w:rPr>
          <w:noProof/>
          <w:szCs w:val="24"/>
        </w:rPr>
        <w:t>trip</w:t>
      </w:r>
      <w:r w:rsidR="001F38AB">
        <w:rPr>
          <w:noProof/>
          <w:szCs w:val="24"/>
        </w:rPr>
        <w:t>maker'</w:t>
      </w:r>
      <w:r w:rsidR="001F38AB" w:rsidRPr="001F38AB">
        <w:rPr>
          <w:noProof/>
          <w:szCs w:val="24"/>
        </w:rPr>
        <w:t>s</w:t>
      </w:r>
      <w:r>
        <w:rPr>
          <w:szCs w:val="24"/>
        </w:rPr>
        <w:t xml:space="preserve"> travel time budget as it depends on the combination of transport modes used by the traveler. </w:t>
      </w:r>
    </w:p>
    <w:p w:rsidR="001F6F6F" w:rsidRDefault="001F6F6F" w:rsidP="001F6F6F">
      <w:pPr>
        <w:jc w:val="both"/>
      </w:pPr>
    </w:p>
    <w:p w:rsidR="001F6F6F" w:rsidRPr="001F6F6F" w:rsidRDefault="001F6F6F" w:rsidP="001F6F6F">
      <w:pPr>
        <w:pStyle w:val="Heading3"/>
        <w:spacing w:after="240"/>
        <w:rPr>
          <w:szCs w:val="28"/>
        </w:rPr>
      </w:pPr>
      <w:bookmarkStart w:id="8" w:name="_Toc469949309"/>
      <w:r w:rsidRPr="001F6F6F">
        <w:rPr>
          <w:szCs w:val="28"/>
        </w:rPr>
        <w:t>Household Monetary Budget</w:t>
      </w:r>
      <w:bookmarkEnd w:id="8"/>
    </w:p>
    <w:p w:rsidR="001F6F6F" w:rsidRDefault="001F6F6F" w:rsidP="001F6F6F">
      <w:pPr>
        <w:jc w:val="both"/>
      </w:pPr>
      <w:r>
        <w:rPr>
          <w:szCs w:val="24"/>
        </w:rPr>
        <w:t xml:space="preserve">There is a relationship between travel money expenditure and area density of a place.  The amount of money spent on travel is lower in large urban areas than in small urban areas (Mokhtarian and Chen, 2004). According to Golob (1990) if travel decisions </w:t>
      </w:r>
      <w:r w:rsidRPr="00F56D42">
        <w:rPr>
          <w:noProof/>
          <w:szCs w:val="24"/>
        </w:rPr>
        <w:t>are made</w:t>
      </w:r>
      <w:r>
        <w:rPr>
          <w:szCs w:val="24"/>
        </w:rPr>
        <w:t xml:space="preserve"> in a way that is consistent with a household utility-maximizing process subject to constraints associated with time or money budgets, then households will react to changing external conditions in a predictable way. Household travel expenditure is directly related to household </w:t>
      </w:r>
      <w:r w:rsidRPr="001F38AB">
        <w:rPr>
          <w:noProof/>
          <w:szCs w:val="24"/>
        </w:rPr>
        <w:t>income</w:t>
      </w:r>
      <w:r w:rsidR="001F38AB">
        <w:rPr>
          <w:noProof/>
          <w:szCs w:val="24"/>
        </w:rPr>
        <w:t>,</w:t>
      </w:r>
      <w:r>
        <w:rPr>
          <w:szCs w:val="24"/>
        </w:rPr>
        <w:t xml:space="preserve"> as a percentage of either income or total expenditure. It is </w:t>
      </w:r>
      <w:r w:rsidR="001F38AB">
        <w:rPr>
          <w:szCs w:val="24"/>
        </w:rPr>
        <w:t xml:space="preserve">the </w:t>
      </w:r>
      <w:r>
        <w:rPr>
          <w:szCs w:val="24"/>
        </w:rPr>
        <w:t xml:space="preserve">lowest in the </w:t>
      </w:r>
      <w:r w:rsidRPr="001F38AB">
        <w:rPr>
          <w:noProof/>
          <w:szCs w:val="24"/>
        </w:rPr>
        <w:t>low</w:t>
      </w:r>
      <w:r w:rsidR="001F38AB">
        <w:rPr>
          <w:noProof/>
          <w:szCs w:val="24"/>
        </w:rPr>
        <w:t>-</w:t>
      </w:r>
      <w:r w:rsidRPr="001F38AB">
        <w:rPr>
          <w:noProof/>
          <w:szCs w:val="24"/>
        </w:rPr>
        <w:t>income</w:t>
      </w:r>
      <w:r>
        <w:rPr>
          <w:szCs w:val="24"/>
        </w:rPr>
        <w:t xml:space="preserve"> groups and highest in the </w:t>
      </w:r>
      <w:r w:rsidRPr="001F38AB">
        <w:rPr>
          <w:noProof/>
          <w:szCs w:val="24"/>
        </w:rPr>
        <w:t>middle</w:t>
      </w:r>
      <w:r w:rsidR="001F38AB">
        <w:rPr>
          <w:noProof/>
          <w:szCs w:val="24"/>
        </w:rPr>
        <w:t>-</w:t>
      </w:r>
      <w:r w:rsidRPr="001F38AB">
        <w:rPr>
          <w:noProof/>
          <w:szCs w:val="24"/>
        </w:rPr>
        <w:t>income</w:t>
      </w:r>
      <w:r>
        <w:rPr>
          <w:szCs w:val="24"/>
        </w:rPr>
        <w:t xml:space="preserve"> groups (Gunn, 1979). Goodwin (1981) also suggests that travel mone</w:t>
      </w:r>
      <w:r w:rsidR="001F38AB">
        <w:rPr>
          <w:szCs w:val="24"/>
        </w:rPr>
        <w:t>tary</w:t>
      </w:r>
      <w:r>
        <w:rPr>
          <w:szCs w:val="24"/>
        </w:rPr>
        <w:t xml:space="preserve"> expenditure varies among individuals and </w:t>
      </w:r>
      <w:r w:rsidRPr="001F38AB">
        <w:rPr>
          <w:noProof/>
          <w:szCs w:val="24"/>
        </w:rPr>
        <w:t>groups</w:t>
      </w:r>
      <w:r w:rsidR="001F38AB">
        <w:rPr>
          <w:noProof/>
          <w:szCs w:val="24"/>
        </w:rPr>
        <w:t xml:space="preserve">. </w:t>
      </w:r>
      <w:r w:rsidR="001F38AB" w:rsidRPr="001F38AB">
        <w:rPr>
          <w:noProof/>
          <w:szCs w:val="24"/>
        </w:rPr>
        <w:t>H</w:t>
      </w:r>
      <w:r w:rsidRPr="001F38AB">
        <w:rPr>
          <w:noProof/>
          <w:szCs w:val="24"/>
        </w:rPr>
        <w:t>owever</w:t>
      </w:r>
      <w:r w:rsidR="001F38AB">
        <w:rPr>
          <w:noProof/>
          <w:szCs w:val="24"/>
        </w:rPr>
        <w:t>,</w:t>
      </w:r>
      <w:r>
        <w:rPr>
          <w:szCs w:val="24"/>
        </w:rPr>
        <w:t xml:space="preserve"> household expenditure on travel expressed as a proportion of income is almost the same for car-owning households in same income groups and the same for a wide range of </w:t>
      </w:r>
      <w:r w:rsidRPr="001F38AB">
        <w:rPr>
          <w:noProof/>
          <w:szCs w:val="24"/>
        </w:rPr>
        <w:t>non</w:t>
      </w:r>
      <w:r w:rsidR="001F38AB">
        <w:rPr>
          <w:noProof/>
          <w:szCs w:val="24"/>
        </w:rPr>
        <w:t>-</w:t>
      </w:r>
      <w:r w:rsidRPr="001F38AB">
        <w:rPr>
          <w:noProof/>
          <w:szCs w:val="24"/>
        </w:rPr>
        <w:t>car-owning</w:t>
      </w:r>
      <w:r>
        <w:rPr>
          <w:szCs w:val="24"/>
        </w:rPr>
        <w:t xml:space="preserve"> households.</w:t>
      </w:r>
    </w:p>
    <w:p w:rsidR="001F6F6F" w:rsidRDefault="001F6F6F" w:rsidP="001F6F6F">
      <w:pPr>
        <w:jc w:val="both"/>
      </w:pPr>
    </w:p>
    <w:p w:rsidR="001F6F6F" w:rsidRDefault="001F6F6F" w:rsidP="001F6F6F">
      <w:pPr>
        <w:jc w:val="both"/>
        <w:rPr>
          <w:szCs w:val="24"/>
        </w:rPr>
      </w:pPr>
      <w:r>
        <w:rPr>
          <w:szCs w:val="24"/>
        </w:rPr>
        <w:t xml:space="preserve">According to (Goodwin, 1981), when time and money are added together and expressed as a single budget, the resulting generalized cost is relatively stable </w:t>
      </w:r>
      <w:r w:rsidR="001F38AB">
        <w:rPr>
          <w:noProof/>
          <w:szCs w:val="24"/>
        </w:rPr>
        <w:t>from</w:t>
      </w:r>
      <w:r>
        <w:rPr>
          <w:szCs w:val="24"/>
        </w:rPr>
        <w:t xml:space="preserve"> different locations and over short periods of time</w:t>
      </w:r>
      <w:r w:rsidR="001F38AB">
        <w:rPr>
          <w:szCs w:val="24"/>
        </w:rPr>
        <w:t>,</w:t>
      </w:r>
      <w:r>
        <w:rPr>
          <w:szCs w:val="24"/>
        </w:rPr>
        <w:t xml:space="preserve"> </w:t>
      </w:r>
      <w:r w:rsidR="001F38AB" w:rsidRPr="001F38AB">
        <w:rPr>
          <w:noProof/>
          <w:szCs w:val="24"/>
        </w:rPr>
        <w:t>whi</w:t>
      </w:r>
      <w:r w:rsidR="001F38AB">
        <w:rPr>
          <w:noProof/>
          <w:szCs w:val="24"/>
        </w:rPr>
        <w:t>ch</w:t>
      </w:r>
      <w:r w:rsidRPr="001F38AB">
        <w:rPr>
          <w:noProof/>
          <w:szCs w:val="24"/>
        </w:rPr>
        <w:t xml:space="preserve"> would</w:t>
      </w:r>
      <w:r>
        <w:rPr>
          <w:szCs w:val="24"/>
        </w:rPr>
        <w:t xml:space="preserve"> suggest possible </w:t>
      </w:r>
      <w:r w:rsidRPr="001F38AB">
        <w:rPr>
          <w:noProof/>
          <w:szCs w:val="24"/>
        </w:rPr>
        <w:t>trade</w:t>
      </w:r>
      <w:r w:rsidR="001F38AB">
        <w:rPr>
          <w:noProof/>
          <w:szCs w:val="24"/>
        </w:rPr>
        <w:t>-</w:t>
      </w:r>
      <w:r w:rsidRPr="001F38AB">
        <w:rPr>
          <w:noProof/>
          <w:szCs w:val="24"/>
        </w:rPr>
        <w:t>offs</w:t>
      </w:r>
      <w:r>
        <w:rPr>
          <w:szCs w:val="24"/>
        </w:rPr>
        <w:t xml:space="preserve"> between travel time expenditure and travel money. Empirical studies </w:t>
      </w:r>
      <w:r w:rsidRPr="001F38AB">
        <w:rPr>
          <w:noProof/>
          <w:szCs w:val="24"/>
        </w:rPr>
        <w:t xml:space="preserve">have </w:t>
      </w:r>
      <w:r>
        <w:rPr>
          <w:szCs w:val="24"/>
        </w:rPr>
        <w:t xml:space="preserve">concluded that travel time and money expenditure is unlikely to remain constant over a wide range of circumstances (Tanner, 1982, Chen and Mokhtarian, 2008, Goodwin, 1981). </w:t>
      </w:r>
    </w:p>
    <w:p w:rsidR="001F6F6F" w:rsidRDefault="001F6F6F" w:rsidP="001F6F6F">
      <w:pPr>
        <w:jc w:val="both"/>
      </w:pPr>
    </w:p>
    <w:p w:rsidR="001F6F6F" w:rsidRDefault="001F6F6F" w:rsidP="001F6F6F">
      <w:pPr>
        <w:pStyle w:val="Heading2"/>
        <w:spacing w:before="360"/>
      </w:pPr>
      <w:bookmarkStart w:id="9" w:name="_alty0grs7sh0" w:colFirst="0" w:colLast="0"/>
      <w:bookmarkStart w:id="10" w:name="_Toc469949310"/>
      <w:bookmarkEnd w:id="9"/>
      <w:r w:rsidRPr="001F6F6F">
        <w:t>Empirical</w:t>
      </w:r>
      <w:r w:rsidRPr="0067178F">
        <w:rPr>
          <w:rFonts w:eastAsia="Times New Roman" w:cs="Times New Roman"/>
          <w:szCs w:val="28"/>
        </w:rPr>
        <w:t xml:space="preserve"> Models</w:t>
      </w:r>
      <w:bookmarkEnd w:id="10"/>
      <w:r w:rsidRPr="0067178F">
        <w:rPr>
          <w:rFonts w:eastAsia="Times New Roman" w:cs="Times New Roman"/>
          <w:szCs w:val="28"/>
        </w:rPr>
        <w:t xml:space="preserve"> </w:t>
      </w:r>
    </w:p>
    <w:p w:rsidR="001F6F6F" w:rsidRDefault="001F6F6F" w:rsidP="001F6F6F">
      <w:pPr>
        <w:jc w:val="both"/>
        <w:rPr>
          <w:szCs w:val="24"/>
        </w:rPr>
      </w:pPr>
      <w:bookmarkStart w:id="11" w:name="_a3dgyufbmf6m" w:colFirst="0" w:colLast="0"/>
      <w:bookmarkEnd w:id="11"/>
      <w:r w:rsidRPr="0067178F">
        <w:rPr>
          <w:szCs w:val="24"/>
        </w:rPr>
        <w:t xml:space="preserve">There are </w:t>
      </w:r>
      <w:r w:rsidRPr="002B5A61">
        <w:rPr>
          <w:noProof/>
          <w:szCs w:val="24"/>
        </w:rPr>
        <w:t>a number of</w:t>
      </w:r>
      <w:r w:rsidRPr="0067178F">
        <w:rPr>
          <w:szCs w:val="24"/>
        </w:rPr>
        <w:t xml:space="preserve"> empirical models that incorporate budget constraints in mode choice models.</w:t>
      </w:r>
    </w:p>
    <w:p w:rsidR="001F6F6F" w:rsidRDefault="001F6F6F" w:rsidP="001F6F6F">
      <w:pPr>
        <w:jc w:val="both"/>
      </w:pPr>
    </w:p>
    <w:p w:rsidR="001F6F6F" w:rsidRDefault="00F56D42" w:rsidP="001F6F6F">
      <w:pPr>
        <w:pStyle w:val="Heading3"/>
        <w:keepNext w:val="0"/>
        <w:keepLines w:val="0"/>
        <w:jc w:val="both"/>
      </w:pPr>
      <w:bookmarkStart w:id="12" w:name="_slpqivfu0fn5" w:colFirst="0" w:colLast="0"/>
      <w:bookmarkStart w:id="13" w:name="_Toc469949311"/>
      <w:bookmarkEnd w:id="12"/>
      <w:r>
        <w:rPr>
          <w:rFonts w:eastAsia="Times New Roman" w:cs="Times New Roman"/>
        </w:rPr>
        <w:t>GreenSTEP</w:t>
      </w:r>
      <w:r w:rsidR="001F6F6F">
        <w:rPr>
          <w:rFonts w:eastAsia="Times New Roman" w:cs="Times New Roman"/>
        </w:rPr>
        <w:t xml:space="preserve"> Model</w:t>
      </w:r>
      <w:bookmarkEnd w:id="13"/>
    </w:p>
    <w:p w:rsidR="001F6F6F" w:rsidRDefault="001F6F6F" w:rsidP="001F6F6F">
      <w:pPr>
        <w:spacing w:after="240"/>
        <w:jc w:val="both"/>
      </w:pPr>
      <w:r>
        <w:rPr>
          <w:szCs w:val="24"/>
        </w:rPr>
        <w:t xml:space="preserve">The </w:t>
      </w:r>
      <w:r w:rsidR="00F56D42">
        <w:rPr>
          <w:szCs w:val="24"/>
        </w:rPr>
        <w:t>GreenSTEP</w:t>
      </w:r>
      <w:r>
        <w:rPr>
          <w:szCs w:val="24"/>
        </w:rPr>
        <w:t xml:space="preserve"> model simulates households</w:t>
      </w:r>
      <w:r w:rsidR="00F56D42">
        <w:rPr>
          <w:szCs w:val="24"/>
        </w:rPr>
        <w:t>’</w:t>
      </w:r>
      <w:r>
        <w:rPr>
          <w:szCs w:val="24"/>
        </w:rPr>
        <w:t xml:space="preserve"> travel characteristics</w:t>
      </w:r>
      <w:r w:rsidR="00F56D42">
        <w:rPr>
          <w:szCs w:val="24"/>
        </w:rPr>
        <w:t xml:space="preserve"> and vehicle choice to study the effects of various </w:t>
      </w:r>
      <w:r w:rsidR="00F56D42" w:rsidRPr="002B5A61">
        <w:rPr>
          <w:noProof/>
          <w:szCs w:val="24"/>
        </w:rPr>
        <w:t>polices</w:t>
      </w:r>
      <w:r w:rsidR="00F56D42">
        <w:rPr>
          <w:szCs w:val="24"/>
        </w:rPr>
        <w:t xml:space="preserve"> on </w:t>
      </w:r>
      <w:r w:rsidR="00F56D42" w:rsidRPr="002B5A61">
        <w:rPr>
          <w:noProof/>
          <w:szCs w:val="24"/>
        </w:rPr>
        <w:t>green house</w:t>
      </w:r>
      <w:r w:rsidR="00F56D42">
        <w:rPr>
          <w:szCs w:val="24"/>
        </w:rPr>
        <w:t xml:space="preserve"> gas emission</w:t>
      </w:r>
      <w:r>
        <w:rPr>
          <w:szCs w:val="24"/>
        </w:rPr>
        <w:t>.  The GreenSTEP model estimates vehicle ownership, fuel consumption, and GHG emissions at the individual household level. The model was designed to evaluate the sensitivity of household travel models to changes in various inputs. The model was estimated using disaggregate</w:t>
      </w:r>
      <w:r w:rsidR="002B5A61">
        <w:rPr>
          <w:szCs w:val="24"/>
        </w:rPr>
        <w:t>d</w:t>
      </w:r>
      <w:r>
        <w:rPr>
          <w:szCs w:val="24"/>
        </w:rPr>
        <w:t xml:space="preserve"> data because they model the responses of</w:t>
      </w:r>
      <w:r w:rsidR="002B5A61">
        <w:rPr>
          <w:szCs w:val="24"/>
        </w:rPr>
        <w:t xml:space="preserve"> </w:t>
      </w:r>
      <w:r w:rsidRPr="002B5A61">
        <w:rPr>
          <w:noProof/>
          <w:szCs w:val="24"/>
        </w:rPr>
        <w:lastRenderedPageBreak/>
        <w:t>individual</w:t>
      </w:r>
      <w:r w:rsidR="002B5A61">
        <w:rPr>
          <w:noProof/>
          <w:szCs w:val="24"/>
        </w:rPr>
        <w:t xml:space="preserve"> households</w:t>
      </w:r>
      <w:r>
        <w:rPr>
          <w:szCs w:val="24"/>
        </w:rPr>
        <w:t xml:space="preserve">. Households </w:t>
      </w:r>
      <w:r w:rsidRPr="00143683">
        <w:rPr>
          <w:noProof/>
          <w:szCs w:val="24"/>
        </w:rPr>
        <w:t xml:space="preserve">are </w:t>
      </w:r>
      <w:r w:rsidR="002B5A61" w:rsidRPr="00143683">
        <w:rPr>
          <w:noProof/>
          <w:szCs w:val="24"/>
        </w:rPr>
        <w:t>assigned</w:t>
      </w:r>
      <w:r>
        <w:rPr>
          <w:szCs w:val="24"/>
        </w:rPr>
        <w:t xml:space="preserve"> </w:t>
      </w:r>
      <w:r w:rsidR="002B5A61">
        <w:rPr>
          <w:szCs w:val="24"/>
        </w:rPr>
        <w:t>to</w:t>
      </w:r>
      <w:r>
        <w:rPr>
          <w:szCs w:val="24"/>
        </w:rPr>
        <w:t xml:space="preserve"> </w:t>
      </w:r>
      <w:r w:rsidR="002B5A61">
        <w:rPr>
          <w:szCs w:val="24"/>
        </w:rPr>
        <w:t>various place types</w:t>
      </w:r>
      <w:r>
        <w:rPr>
          <w:szCs w:val="24"/>
        </w:rPr>
        <w:t xml:space="preserve"> (metropolitan, other urban, or rural) and transportation characteristics. Each household is also assigned a density for their neighborhood of residence based on scenario inputs related to urban growth boundary </w:t>
      </w:r>
      <w:r w:rsidRPr="002B5A61">
        <w:rPr>
          <w:noProof/>
          <w:szCs w:val="24"/>
        </w:rPr>
        <w:t>policies</w:t>
      </w:r>
      <w:r w:rsidR="002B5A61" w:rsidRPr="002B5A61">
        <w:rPr>
          <w:noProof/>
          <w:szCs w:val="24"/>
        </w:rPr>
        <w:t>.</w:t>
      </w:r>
      <w:r w:rsidR="002B5A61">
        <w:rPr>
          <w:noProof/>
          <w:szCs w:val="24"/>
        </w:rPr>
        <w:t xml:space="preserve"> T</w:t>
      </w:r>
      <w:r w:rsidRPr="002B5A61">
        <w:rPr>
          <w:noProof/>
          <w:szCs w:val="24"/>
        </w:rPr>
        <w:t>he</w:t>
      </w:r>
      <w:r>
        <w:rPr>
          <w:szCs w:val="24"/>
        </w:rPr>
        <w:t xml:space="preserve"> households are also assigned public transit, freeway and arterial service levels based on the metropolitan area</w:t>
      </w:r>
      <w:r w:rsidR="00143683">
        <w:rPr>
          <w:szCs w:val="24"/>
        </w:rPr>
        <w:t xml:space="preserve"> that</w:t>
      </w:r>
      <w:r>
        <w:rPr>
          <w:szCs w:val="24"/>
        </w:rPr>
        <w:t xml:space="preserve"> they </w:t>
      </w:r>
      <w:r w:rsidR="002B5A61" w:rsidRPr="00143683">
        <w:rPr>
          <w:noProof/>
          <w:szCs w:val="24"/>
        </w:rPr>
        <w:t>live</w:t>
      </w:r>
      <w:r w:rsidRPr="00143683">
        <w:rPr>
          <w:noProof/>
          <w:szCs w:val="24"/>
        </w:rPr>
        <w:t xml:space="preserve"> in</w:t>
      </w:r>
      <w:r>
        <w:rPr>
          <w:szCs w:val="24"/>
        </w:rPr>
        <w:t xml:space="preserve">. The models in the </w:t>
      </w:r>
      <w:r w:rsidR="00F56D42">
        <w:rPr>
          <w:szCs w:val="24"/>
        </w:rPr>
        <w:t>GreenSTEP</w:t>
      </w:r>
      <w:r>
        <w:rPr>
          <w:szCs w:val="24"/>
        </w:rPr>
        <w:t xml:space="preserve"> </w:t>
      </w:r>
      <w:r w:rsidR="002B5A61">
        <w:rPr>
          <w:szCs w:val="24"/>
        </w:rPr>
        <w:t>capture</w:t>
      </w:r>
      <w:r>
        <w:rPr>
          <w:szCs w:val="24"/>
        </w:rPr>
        <w:t xml:space="preserve"> the responses of individual households to factors that affect vehicle travel. </w:t>
      </w:r>
    </w:p>
    <w:p w:rsidR="001F6F6F" w:rsidRDefault="002B5A61" w:rsidP="001F6F6F">
      <w:pPr>
        <w:spacing w:after="240"/>
        <w:jc w:val="both"/>
      </w:pPr>
      <w:r>
        <w:rPr>
          <w:szCs w:val="24"/>
        </w:rPr>
        <w:t>GreenSTEP applies</w:t>
      </w:r>
      <w:r w:rsidR="001F6F6F">
        <w:rPr>
          <w:szCs w:val="24"/>
        </w:rPr>
        <w:t xml:space="preserve"> household travel budget and time constraints</w:t>
      </w:r>
      <w:r>
        <w:rPr>
          <w:szCs w:val="24"/>
        </w:rPr>
        <w:t>, whic</w:t>
      </w:r>
      <w:r w:rsidR="001F6F6F">
        <w:rPr>
          <w:szCs w:val="24"/>
        </w:rPr>
        <w:t xml:space="preserve">h is used to account for effects of fuel prices and other variable costs such as fuel and carbon taxes on the amount of vehicle travel. It estimates household travel as a function of household income, number and ages of persons in the household, population </w:t>
      </w:r>
      <w:r w:rsidR="001F6F6F" w:rsidRPr="00143683">
        <w:rPr>
          <w:noProof/>
          <w:szCs w:val="24"/>
        </w:rPr>
        <w:t>density</w:t>
      </w:r>
      <w:r w:rsidR="00143683">
        <w:rPr>
          <w:noProof/>
          <w:szCs w:val="24"/>
        </w:rPr>
        <w:t>,</w:t>
      </w:r>
      <w:r w:rsidR="001F6F6F">
        <w:rPr>
          <w:szCs w:val="24"/>
        </w:rPr>
        <w:t xml:space="preserve"> and </w:t>
      </w:r>
      <w:r w:rsidR="00143683" w:rsidRPr="00143683">
        <w:rPr>
          <w:noProof/>
          <w:szCs w:val="24"/>
        </w:rPr>
        <w:t>land</w:t>
      </w:r>
      <w:r w:rsidR="001F6F6F" w:rsidRPr="00143683">
        <w:rPr>
          <w:noProof/>
          <w:szCs w:val="24"/>
        </w:rPr>
        <w:t xml:space="preserve"> use</w:t>
      </w:r>
      <w:r w:rsidR="001F6F6F">
        <w:rPr>
          <w:szCs w:val="24"/>
        </w:rPr>
        <w:t xml:space="preserve"> characteristics of the </w:t>
      </w:r>
      <w:r w:rsidR="00143683">
        <w:rPr>
          <w:szCs w:val="24"/>
        </w:rPr>
        <w:t>residence</w:t>
      </w:r>
      <w:r w:rsidR="001F6F6F">
        <w:rPr>
          <w:szCs w:val="24"/>
        </w:rPr>
        <w:t xml:space="preserve"> location, freeway supply, and public transit supply. The household spending on gasoline and other vari</w:t>
      </w:r>
      <w:r w:rsidR="00143683">
        <w:rPr>
          <w:szCs w:val="24"/>
        </w:rPr>
        <w:t>able costs</w:t>
      </w:r>
      <w:r w:rsidR="001F6F6F">
        <w:rPr>
          <w:szCs w:val="24"/>
        </w:rPr>
        <w:t xml:space="preserve"> </w:t>
      </w:r>
      <w:r w:rsidR="00143683">
        <w:rPr>
          <w:noProof/>
          <w:szCs w:val="24"/>
        </w:rPr>
        <w:t>must be</w:t>
      </w:r>
      <w:r w:rsidR="001F6F6F">
        <w:rPr>
          <w:szCs w:val="24"/>
        </w:rPr>
        <w:t xml:space="preserve"> within a household transportation budget. Household travel costs </w:t>
      </w:r>
      <w:r w:rsidR="001F6F6F" w:rsidRPr="00143683">
        <w:rPr>
          <w:noProof/>
          <w:szCs w:val="24"/>
        </w:rPr>
        <w:t>are calculated</w:t>
      </w:r>
      <w:r w:rsidR="001F6F6F">
        <w:rPr>
          <w:szCs w:val="24"/>
        </w:rPr>
        <w:t xml:space="preserve"> from amounts of miles driven, fuel consumed, electricity consumed and GHG emitted (Gregor, 2012). GreenSTEP estimates the DVMT model which is concerned with all household travel for the effects and its effects on emissions and household budget. The DVMT model is a </w:t>
      </w:r>
      <w:r w:rsidR="001F6F6F" w:rsidRPr="00143683">
        <w:rPr>
          <w:noProof/>
          <w:szCs w:val="24"/>
        </w:rPr>
        <w:t>two</w:t>
      </w:r>
      <w:r w:rsidR="00143683">
        <w:rPr>
          <w:noProof/>
          <w:szCs w:val="24"/>
        </w:rPr>
        <w:t>-</w:t>
      </w:r>
      <w:r w:rsidR="001F6F6F" w:rsidRPr="00143683">
        <w:rPr>
          <w:noProof/>
          <w:szCs w:val="24"/>
        </w:rPr>
        <w:t>stage</w:t>
      </w:r>
      <w:r w:rsidR="001F6F6F">
        <w:rPr>
          <w:szCs w:val="24"/>
        </w:rPr>
        <w:t xml:space="preserve"> model; the first stage is a binomial logit model which predicts the probability of no vehicle travel on a given day, the second model is a linear model which predicts the amount of VMT given the vehicle travel</w:t>
      </w:r>
      <w:r w:rsidR="00DC0B65">
        <w:rPr>
          <w:szCs w:val="24"/>
        </w:rPr>
        <w:t>s</w:t>
      </w:r>
      <w:r w:rsidR="001F6F6F">
        <w:rPr>
          <w:szCs w:val="24"/>
        </w:rPr>
        <w:t xml:space="preserve">.  The average household VMT is estimated using linear regression, calculated as the ratio of vehicles to driving age persons in the household, income, the average cost per mile. It also includes a parking model to account for how much each household would pay based on scenario input assumptions. </w:t>
      </w:r>
    </w:p>
    <w:p w:rsidR="001F6F6F" w:rsidRDefault="001F6F6F" w:rsidP="001F6F6F">
      <w:pPr>
        <w:spacing w:after="240"/>
        <w:jc w:val="both"/>
      </w:pPr>
      <w:r>
        <w:rPr>
          <w:szCs w:val="24"/>
        </w:rPr>
        <w:t xml:space="preserve">Another model included in GreenSTEP is the household travel budget model. Households move expenses between transportation budget categories based on need. As long as </w:t>
      </w:r>
      <w:r w:rsidR="00143683">
        <w:rPr>
          <w:szCs w:val="24"/>
        </w:rPr>
        <w:t>a</w:t>
      </w:r>
      <w:r>
        <w:rPr>
          <w:szCs w:val="24"/>
        </w:rPr>
        <w:t xml:space="preserve"> household </w:t>
      </w:r>
      <w:r w:rsidR="00143683">
        <w:rPr>
          <w:noProof/>
          <w:szCs w:val="24"/>
        </w:rPr>
        <w:t>can</w:t>
      </w:r>
      <w:r>
        <w:rPr>
          <w:szCs w:val="24"/>
        </w:rPr>
        <w:t xml:space="preserve"> move expenditures among pieces of the transportation budget, the household’s response to changes in fuel prices can be inelastic. The model suggests that households in rural areas spent more money on gas than households in urban </w:t>
      </w:r>
      <w:r w:rsidRPr="00143683">
        <w:rPr>
          <w:noProof/>
          <w:szCs w:val="24"/>
        </w:rPr>
        <w:t>areas</w:t>
      </w:r>
      <w:r w:rsidR="00143683">
        <w:rPr>
          <w:noProof/>
          <w:szCs w:val="24"/>
        </w:rPr>
        <w:t xml:space="preserve">. </w:t>
      </w:r>
      <w:r w:rsidR="00143683" w:rsidRPr="00143683">
        <w:rPr>
          <w:noProof/>
          <w:szCs w:val="24"/>
        </w:rPr>
        <w:t>H</w:t>
      </w:r>
      <w:r w:rsidRPr="00143683">
        <w:rPr>
          <w:noProof/>
          <w:szCs w:val="24"/>
        </w:rPr>
        <w:t>owever</w:t>
      </w:r>
      <w:r w:rsidR="00143683">
        <w:rPr>
          <w:noProof/>
          <w:szCs w:val="24"/>
        </w:rPr>
        <w:t>,</w:t>
      </w:r>
      <w:r>
        <w:rPr>
          <w:szCs w:val="24"/>
        </w:rPr>
        <w:t xml:space="preserve"> this was offset by other vehicle expenses. </w:t>
      </w:r>
      <w:r w:rsidR="00143683">
        <w:rPr>
          <w:noProof/>
          <w:szCs w:val="24"/>
        </w:rPr>
        <w:t>I</w:t>
      </w:r>
      <w:r>
        <w:rPr>
          <w:szCs w:val="24"/>
        </w:rPr>
        <w:t xml:space="preserve">f the fuel prices or other </w:t>
      </w:r>
      <w:r w:rsidR="00143683">
        <w:rPr>
          <w:szCs w:val="24"/>
        </w:rPr>
        <w:t>costs</w:t>
      </w:r>
      <w:r>
        <w:rPr>
          <w:szCs w:val="24"/>
        </w:rPr>
        <w:t xml:space="preserve"> increase beyond the allocated transportation budget, the household will reduce their travel in direct proportion to </w:t>
      </w:r>
      <w:r w:rsidRPr="00143683">
        <w:rPr>
          <w:noProof/>
          <w:szCs w:val="24"/>
        </w:rPr>
        <w:t>increase</w:t>
      </w:r>
      <w:r>
        <w:rPr>
          <w:szCs w:val="24"/>
        </w:rPr>
        <w:t xml:space="preserve"> in cost. According to estimates from the model, lower income households are more sensitive to changes in fuel prices.</w:t>
      </w:r>
    </w:p>
    <w:p w:rsidR="001F6F6F" w:rsidRPr="001F6F6F" w:rsidRDefault="001F6F6F" w:rsidP="001F6F6F">
      <w:pPr>
        <w:pStyle w:val="Heading3"/>
        <w:keepNext w:val="0"/>
        <w:keepLines w:val="0"/>
        <w:jc w:val="both"/>
        <w:rPr>
          <w:rFonts w:eastAsia="Times New Roman" w:cs="Times New Roman"/>
        </w:rPr>
      </w:pPr>
      <w:bookmarkStart w:id="14" w:name="_Toc469949312"/>
      <w:r w:rsidRPr="001F6F6F">
        <w:rPr>
          <w:rFonts w:eastAsia="Times New Roman" w:cs="Times New Roman"/>
        </w:rPr>
        <w:t>SmartGAP</w:t>
      </w:r>
      <w:bookmarkEnd w:id="14"/>
    </w:p>
    <w:p w:rsidR="001F6F6F" w:rsidRDefault="001F6F6F" w:rsidP="001F6F6F">
      <w:pPr>
        <w:spacing w:after="240"/>
        <w:jc w:val="both"/>
      </w:pPr>
      <w:r>
        <w:rPr>
          <w:szCs w:val="24"/>
        </w:rPr>
        <w:t xml:space="preserve">The SmartGAP (later named RPAT) model was developed by </w:t>
      </w:r>
      <w:r w:rsidRPr="005012AE">
        <w:rPr>
          <w:noProof/>
          <w:szCs w:val="24"/>
        </w:rPr>
        <w:t xml:space="preserve">RSG </w:t>
      </w:r>
      <w:r w:rsidR="000F4303">
        <w:rPr>
          <w:noProof/>
          <w:szCs w:val="24"/>
        </w:rPr>
        <w:t>Inc</w:t>
      </w:r>
      <w:r w:rsidRPr="005012AE">
        <w:rPr>
          <w:noProof/>
          <w:szCs w:val="24"/>
        </w:rPr>
        <w:t>,</w:t>
      </w:r>
      <w:r>
        <w:rPr>
          <w:szCs w:val="24"/>
        </w:rPr>
        <w:t xml:space="preserve"> as disaggregate</w:t>
      </w:r>
      <w:r w:rsidR="000F4303">
        <w:rPr>
          <w:szCs w:val="24"/>
        </w:rPr>
        <w:t>d</w:t>
      </w:r>
      <w:r>
        <w:rPr>
          <w:szCs w:val="24"/>
        </w:rPr>
        <w:t xml:space="preserve"> land-use transport model that predicts travel demand impacts at individual household level using place types (</w:t>
      </w:r>
      <w:r w:rsidR="00605465">
        <w:rPr>
          <w:szCs w:val="24"/>
        </w:rPr>
        <w:t xml:space="preserve">Resource Systems Group, Inc et </w:t>
      </w:r>
      <w:r w:rsidR="00605465" w:rsidRPr="00143683">
        <w:rPr>
          <w:noProof/>
          <w:szCs w:val="24"/>
        </w:rPr>
        <w:t>al</w:t>
      </w:r>
      <w:r>
        <w:rPr>
          <w:szCs w:val="24"/>
        </w:rPr>
        <w:t xml:space="preserve">, 2013). Household place types are calculated using the four place types (urban core, close in </w:t>
      </w:r>
      <w:r w:rsidRPr="00143683">
        <w:rPr>
          <w:noProof/>
          <w:szCs w:val="24"/>
        </w:rPr>
        <w:t>community</w:t>
      </w:r>
      <w:r>
        <w:rPr>
          <w:szCs w:val="24"/>
        </w:rPr>
        <w:t xml:space="preserve">, suburban, and rural and 5 location categories (residential, commercial, mixed-use, transit oriented development, and Greenfield). The model also calculates the average daily miles traveled via auto </w:t>
      </w:r>
      <w:r w:rsidRPr="00143683">
        <w:rPr>
          <w:noProof/>
          <w:szCs w:val="24"/>
        </w:rPr>
        <w:t xml:space="preserve">and </w:t>
      </w:r>
      <w:r>
        <w:rPr>
          <w:szCs w:val="24"/>
        </w:rPr>
        <w:t xml:space="preserve">transit trips, which is sensitive to income, </w:t>
      </w:r>
      <w:r w:rsidRPr="00143683">
        <w:rPr>
          <w:noProof/>
          <w:szCs w:val="24"/>
        </w:rPr>
        <w:t>number</w:t>
      </w:r>
      <w:r>
        <w:rPr>
          <w:szCs w:val="24"/>
        </w:rPr>
        <w:t xml:space="preserve"> of household vehicles, etc. The estimation of VMT by place types includes the job accessibility by </w:t>
      </w:r>
      <w:r w:rsidRPr="00143683">
        <w:rPr>
          <w:noProof/>
          <w:szCs w:val="24"/>
        </w:rPr>
        <w:t>auto</w:t>
      </w:r>
      <w:r>
        <w:rPr>
          <w:szCs w:val="24"/>
        </w:rPr>
        <w:t xml:space="preserve"> variable. With job accessibility by auto being highest in the urban core and relatively lower in the other place types. </w:t>
      </w:r>
    </w:p>
    <w:p w:rsidR="001F6F6F" w:rsidRPr="001F6F6F" w:rsidRDefault="001F6F6F" w:rsidP="001F6F6F">
      <w:pPr>
        <w:pStyle w:val="Heading3"/>
        <w:keepNext w:val="0"/>
        <w:keepLines w:val="0"/>
        <w:jc w:val="both"/>
        <w:rPr>
          <w:rFonts w:eastAsia="Times New Roman" w:cs="Times New Roman"/>
        </w:rPr>
      </w:pPr>
      <w:bookmarkStart w:id="15" w:name="_Toc469949313"/>
      <w:r w:rsidRPr="001F6F6F">
        <w:rPr>
          <w:rFonts w:eastAsia="Times New Roman" w:cs="Times New Roman"/>
        </w:rPr>
        <w:t>SILO Model</w:t>
      </w:r>
      <w:bookmarkEnd w:id="15"/>
    </w:p>
    <w:p w:rsidR="001F6F6F" w:rsidRDefault="001F6F6F" w:rsidP="001F6F6F">
      <w:pPr>
        <w:spacing w:after="240"/>
        <w:jc w:val="both"/>
      </w:pPr>
      <w:r>
        <w:rPr>
          <w:szCs w:val="24"/>
        </w:rPr>
        <w:t>The SILO model is an integrated land-use model representing various household constraints to household location, including the price of a dwelling, travel time to work and monetary transportation budget (Moeckel, 2011). It is designed as microscopic discrete choice model</w:t>
      </w:r>
      <w:r w:rsidR="00143683">
        <w:rPr>
          <w:szCs w:val="24"/>
        </w:rPr>
        <w:t>s and</w:t>
      </w:r>
      <w:r>
        <w:rPr>
          <w:szCs w:val="24"/>
        </w:rPr>
        <w:t xml:space="preserve"> </w:t>
      </w:r>
      <w:r>
        <w:rPr>
          <w:szCs w:val="24"/>
        </w:rPr>
        <w:lastRenderedPageBreak/>
        <w:t>simulat</w:t>
      </w:r>
      <w:r w:rsidR="00143683">
        <w:rPr>
          <w:szCs w:val="24"/>
        </w:rPr>
        <w:t>es</w:t>
      </w:r>
      <w:r>
        <w:rPr>
          <w:szCs w:val="24"/>
        </w:rPr>
        <w:t xml:space="preserve"> each household individually.  The SILO model compares average income with average expenditures for households with different incomes. In anticipation of high energy prices, the model </w:t>
      </w:r>
      <w:r w:rsidRPr="00143683">
        <w:rPr>
          <w:noProof/>
          <w:szCs w:val="24"/>
        </w:rPr>
        <w:t>is designed</w:t>
      </w:r>
      <w:r>
        <w:rPr>
          <w:szCs w:val="24"/>
        </w:rPr>
        <w:t xml:space="preserve"> so that households do not exceed their monetary budgets. If transportation costs exceed discretionary income (such as student loans, </w:t>
      </w:r>
      <w:r w:rsidRPr="00143683">
        <w:rPr>
          <w:noProof/>
          <w:szCs w:val="24"/>
        </w:rPr>
        <w:t>loans</w:t>
      </w:r>
      <w:r w:rsidR="00143683">
        <w:rPr>
          <w:noProof/>
          <w:szCs w:val="24"/>
        </w:rPr>
        <w:t>,</w:t>
      </w:r>
      <w:r>
        <w:rPr>
          <w:szCs w:val="24"/>
        </w:rPr>
        <w:t xml:space="preserve"> </w:t>
      </w:r>
      <w:r w:rsidRPr="00143683">
        <w:rPr>
          <w:noProof/>
          <w:szCs w:val="24"/>
        </w:rPr>
        <w:t>etc</w:t>
      </w:r>
      <w:r>
        <w:rPr>
          <w:szCs w:val="24"/>
        </w:rPr>
        <w:t xml:space="preserve">) plus savings, the household will move either to a location closer to work </w:t>
      </w:r>
      <w:r w:rsidRPr="00143683">
        <w:rPr>
          <w:noProof/>
          <w:szCs w:val="24"/>
        </w:rPr>
        <w:t>or</w:t>
      </w:r>
      <w:r>
        <w:rPr>
          <w:szCs w:val="24"/>
        </w:rPr>
        <w:t xml:space="preserve"> a less expensive dwelling and rearrange the share between </w:t>
      </w:r>
      <w:r w:rsidRPr="00143683">
        <w:rPr>
          <w:noProof/>
          <w:szCs w:val="24"/>
        </w:rPr>
        <w:t>housing</w:t>
      </w:r>
      <w:r>
        <w:rPr>
          <w:szCs w:val="24"/>
        </w:rPr>
        <w:t xml:space="preserve"> and travel budgets. </w:t>
      </w:r>
    </w:p>
    <w:p w:rsidR="001F6F6F" w:rsidRDefault="001F6F6F" w:rsidP="001F6F6F">
      <w:pPr>
        <w:jc w:val="both"/>
      </w:pPr>
      <w:commentRangeStart w:id="16"/>
      <w:r>
        <w:rPr>
          <w:szCs w:val="24"/>
        </w:rPr>
        <w:t xml:space="preserve"> </w:t>
      </w:r>
      <m:oMath>
        <m:sSub>
          <m:sSubPr>
            <m:ctrlPr>
              <w:rPr>
                <w:rFonts w:ascii="Cambria Math" w:hAnsi="Cambria Math"/>
                <w:szCs w:val="24"/>
              </w:rPr>
            </m:ctrlPr>
          </m:sSubPr>
          <m:e>
            <m:sSub>
              <m:sSubPr>
                <m:ctrlPr>
                  <w:rPr>
                    <w:rFonts w:ascii="Cambria Math" w:hAnsi="Cambria Math"/>
                    <w:szCs w:val="24"/>
                  </w:rPr>
                </m:ctrlPr>
              </m:sSubPr>
              <m:e>
                <m:r>
                  <w:rPr>
                    <w:rFonts w:ascii="Cambria Math" w:hAnsi="Cambria Math"/>
                    <w:szCs w:val="24"/>
                  </w:rPr>
                  <m:t>e</m:t>
                </m:r>
              </m:e>
              <m:sub>
                <m:r>
                  <w:ins w:id="17" w:author="LmW" w:date="2017-06-19T06:17:00Z">
                    <w:rPr>
                      <w:rFonts w:ascii="Cambria Math" w:hAnsi="Cambria Math"/>
                      <w:szCs w:val="24"/>
                    </w:rPr>
                    <m:t>h</m:t>
                  </w:ins>
                </m:r>
              </m:sub>
            </m:sSub>
          </m:e>
          <m:sub>
            <m:r>
              <w:rPr>
                <w:rFonts w:ascii="Cambria Math" w:hAnsi="Cambria Math"/>
                <w:szCs w:val="24"/>
              </w:rPr>
              <m:t xml:space="preserve"> = </m:t>
            </m:r>
          </m:sub>
        </m:sSub>
        <m:r>
          <w:rPr>
            <w:rFonts w:ascii="Cambria Math" w:hAnsi="Cambria Math"/>
            <w:szCs w:val="24"/>
          </w:rPr>
          <m:t xml:space="preserve">max </m:t>
        </m:r>
        <m:d>
          <m:dPr>
            <m:begChr m:val="["/>
            <m:endChr m:val="]"/>
            <m:ctrlPr>
              <w:rPr>
                <w:rFonts w:ascii="Cambria Math" w:hAnsi="Cambria Math"/>
                <w:szCs w:val="24"/>
              </w:rPr>
            </m:ctrlPr>
          </m:dPr>
          <m:e>
            <m:r>
              <w:rPr>
                <w:rFonts w:ascii="Cambria Math" w:hAnsi="Cambria Math"/>
                <w:szCs w:val="24"/>
              </w:rPr>
              <m:t>inc,</m:t>
            </m:r>
            <m:d>
              <m:dPr>
                <m:ctrlPr>
                  <w:rPr>
                    <w:rFonts w:ascii="Cambria Math" w:hAnsi="Cambria Math"/>
                    <w:szCs w:val="24"/>
                  </w:rPr>
                </m:ctrlPr>
              </m:dPr>
              <m:e>
                <m:r>
                  <w:rPr>
                    <w:rFonts w:ascii="Cambria Math" w:hAnsi="Cambria Math"/>
                    <w:szCs w:val="24"/>
                  </w:rPr>
                  <m:t>α.</m:t>
                </m:r>
                <m:sSubSup>
                  <m:sSubSupPr>
                    <m:ctrlPr>
                      <w:rPr>
                        <w:rFonts w:ascii="Cambria Math" w:hAnsi="Cambria Math"/>
                        <w:szCs w:val="24"/>
                      </w:rPr>
                    </m:ctrlPr>
                  </m:sSubSupPr>
                  <m:e>
                    <m:r>
                      <w:rPr>
                        <w:rFonts w:ascii="Cambria Math" w:hAnsi="Cambria Math"/>
                        <w:szCs w:val="24"/>
                      </w:rPr>
                      <m:t>inc</m:t>
                    </m:r>
                  </m:e>
                  <m:sub>
                    <m:r>
                      <w:rPr>
                        <w:rFonts w:ascii="Cambria Math" w:hAnsi="Cambria Math"/>
                        <w:szCs w:val="24"/>
                      </w:rPr>
                      <m:t>h</m:t>
                    </m:r>
                  </m:sub>
                  <m:sup>
                    <m:r>
                      <w:rPr>
                        <w:rFonts w:ascii="Cambria Math" w:hAnsi="Cambria Math"/>
                        <w:szCs w:val="24"/>
                      </w:rPr>
                      <m:t>2</m:t>
                    </m:r>
                  </m:sup>
                </m:sSubSup>
                <m:r>
                  <w:rPr>
                    <w:rFonts w:ascii="Cambria Math" w:hAnsi="Cambria Math"/>
                    <w:szCs w:val="24"/>
                  </w:rPr>
                  <m:t>+β.</m:t>
                </m:r>
                <m:sSub>
                  <m:sSubPr>
                    <m:ctrlPr>
                      <w:rPr>
                        <w:rFonts w:ascii="Cambria Math" w:hAnsi="Cambria Math"/>
                        <w:szCs w:val="24"/>
                      </w:rPr>
                    </m:ctrlPr>
                  </m:sSubPr>
                  <m:e>
                    <m:r>
                      <w:rPr>
                        <w:rFonts w:ascii="Cambria Math" w:hAnsi="Cambria Math"/>
                        <w:szCs w:val="24"/>
                      </w:rPr>
                      <m:t>inc</m:t>
                    </m:r>
                  </m:e>
                  <m:sub>
                    <m:r>
                      <w:rPr>
                        <w:rFonts w:ascii="Cambria Math" w:hAnsi="Cambria Math"/>
                        <w:szCs w:val="24"/>
                      </w:rPr>
                      <m:t>h</m:t>
                    </m:r>
                  </m:sub>
                </m:sSub>
                <m:r>
                  <w:rPr>
                    <w:rFonts w:ascii="Cambria Math" w:hAnsi="Cambria Math"/>
                    <w:szCs w:val="24"/>
                  </w:rPr>
                  <m:t>+γ</m:t>
                </m:r>
              </m:e>
            </m:d>
          </m:e>
        </m:d>
        <w:commentRangeEnd w:id="16"/>
        <m:r>
          <m:rPr>
            <m:sty m:val="p"/>
          </m:rPr>
          <w:rPr>
            <w:rStyle w:val="CommentReference"/>
          </w:rPr>
          <w:commentReference w:id="16"/>
        </m:r>
      </m:oMath>
    </w:p>
    <w:p w:rsidR="001F6F6F" w:rsidRDefault="00BB22DF" w:rsidP="001F6F6F">
      <w:pPr>
        <w:jc w:val="both"/>
      </w:pPr>
      <m:oMath>
        <m:sSub>
          <m:sSubPr>
            <m:ctrlPr>
              <w:ins w:id="18" w:author="LmW" w:date="2017-06-19T06:27:00Z">
                <w:rPr>
                  <w:rFonts w:ascii="Cambria Math" w:hAnsi="Cambria Math"/>
                  <w:i/>
                  <w:szCs w:val="24"/>
                </w:rPr>
              </w:ins>
            </m:ctrlPr>
          </m:sSubPr>
          <m:e>
            <m:r>
              <w:ins w:id="19" w:author="LmW" w:date="2017-06-19T06:27:00Z">
                <w:rPr>
                  <w:rFonts w:ascii="Cambria Math" w:hAnsi="Cambria Math"/>
                  <w:szCs w:val="24"/>
                </w:rPr>
                <m:t>e</m:t>
              </w:ins>
            </m:r>
          </m:e>
          <m:sub>
            <m:r>
              <w:ins w:id="20" w:author="LmW" w:date="2017-06-19T06:27:00Z">
                <w:rPr>
                  <w:rFonts w:ascii="Cambria Math" w:hAnsi="Cambria Math"/>
                  <w:szCs w:val="24"/>
                </w:rPr>
                <m:t>h</m:t>
              </w:ins>
            </m:r>
          </m:sub>
        </m:sSub>
      </m:oMath>
      <w:r w:rsidR="001F6F6F">
        <w:rPr>
          <w:szCs w:val="24"/>
        </w:rPr>
        <w:tab/>
      </w:r>
      <w:r w:rsidR="001F6F6F">
        <w:t>Budget available for expenditures of household h</w:t>
      </w:r>
    </w:p>
    <w:p w:rsidR="001F6F6F" w:rsidRDefault="00BB22DF" w:rsidP="001F6F6F">
      <w:pPr>
        <w:jc w:val="both"/>
      </w:pPr>
      <m:oMath>
        <m:sSub>
          <m:sSubPr>
            <m:ctrlPr>
              <w:rPr>
                <w:rFonts w:ascii="Cambria Math" w:hAnsi="Cambria Math"/>
                <w:szCs w:val="24"/>
              </w:rPr>
            </m:ctrlPr>
          </m:sSubPr>
          <m:e>
            <m:r>
              <w:rPr>
                <w:rFonts w:ascii="Cambria Math" w:hAnsi="Cambria Math"/>
                <w:szCs w:val="24"/>
              </w:rPr>
              <m:t>inc</m:t>
            </m:r>
          </m:e>
          <m:sub>
            <m:r>
              <w:rPr>
                <w:rFonts w:ascii="Cambria Math" w:hAnsi="Cambria Math"/>
                <w:szCs w:val="24"/>
              </w:rPr>
              <m:t>h</m:t>
            </m:r>
          </m:sub>
        </m:sSub>
      </m:oMath>
      <w:r w:rsidR="001F6F6F">
        <w:rPr>
          <w:szCs w:val="24"/>
        </w:rPr>
        <w:tab/>
      </w:r>
      <w:r w:rsidR="001F6F6F">
        <w:t>Income of household h</w:t>
      </w:r>
    </w:p>
    <w:p w:rsidR="001F6F6F" w:rsidRDefault="001F6F6F" w:rsidP="001F6F6F">
      <w:pPr>
        <w:jc w:val="both"/>
      </w:pPr>
      <m:oMath>
        <m:r>
          <w:rPr>
            <w:rFonts w:ascii="Cambria Math" w:hAnsi="Cambria Math"/>
          </w:rPr>
          <m:t>α,β,γ</m:t>
        </m:r>
      </m:oMath>
      <w:r>
        <w:tab/>
        <w:t>Are the parameters estimated</w:t>
      </w:r>
    </w:p>
    <w:p w:rsidR="00143683" w:rsidRDefault="00143683" w:rsidP="001F6F6F">
      <w:pPr>
        <w:jc w:val="both"/>
      </w:pPr>
    </w:p>
    <w:p w:rsidR="001F6F6F" w:rsidRDefault="00143683" w:rsidP="001F6F6F">
      <w:pPr>
        <w:jc w:val="both"/>
      </w:pPr>
      <w:r>
        <w:t>T</w:t>
      </w:r>
      <w:r w:rsidR="001F6F6F">
        <w:t xml:space="preserve">he SILO model uses this equation to analyze the impact of an increase in fuel costs and the adjusted transportation expenditures. </w:t>
      </w:r>
    </w:p>
    <w:p w:rsidR="001F6F6F" w:rsidRDefault="00BB22DF" w:rsidP="001F6F6F">
      <w:pPr>
        <w:jc w:val="both"/>
      </w:pPr>
      <m:oMathPara>
        <m:oMath>
          <m:sSub>
            <m:sSubPr>
              <m:ctrlPr>
                <w:rPr>
                  <w:rFonts w:ascii="Cambria Math" w:hAnsi="Cambria Math"/>
                </w:rPr>
              </m:ctrlPr>
            </m:sSubPr>
            <m:e>
              <m:r>
                <w:rPr>
                  <w:rFonts w:ascii="Cambria Math" w:hAnsi="Cambria Math"/>
                </w:rPr>
                <m:t>et</m:t>
              </m:r>
            </m:e>
            <m:sub>
              <m:r>
                <w:rPr>
                  <w:rFonts w:ascii="Cambria Math" w:hAnsi="Cambria Math"/>
                </w:rPr>
                <m:t xml:space="preserve">h </m:t>
              </m:r>
            </m:sub>
          </m:sSub>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tc</m:t>
                  </m:r>
                </m:e>
                <m:sub>
                  <m:r>
                    <w:rPr>
                      <w:rFonts w:ascii="Cambria Math" w:hAnsi="Cambria Math"/>
                    </w:rPr>
                    <m:t xml:space="preserve">s </m:t>
                  </m:r>
                </m:sub>
              </m:sSub>
              <m:d>
                <m:dPr>
                  <m:ctrlPr>
                    <w:rPr>
                      <w:rFonts w:ascii="Cambria Math" w:hAnsi="Cambria Math"/>
                    </w:rPr>
                  </m:ctrlPr>
                </m:dPr>
                <m:e>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tc</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tc</m:t>
                          </m:r>
                        </m:e>
                        <m:sub>
                          <m:r>
                            <w:rPr>
                              <w:rFonts w:ascii="Cambria Math" w:hAnsi="Cambria Math"/>
                            </w:rPr>
                            <m:t>b</m:t>
                          </m:r>
                        </m:sub>
                      </m:sSub>
                    </m:num>
                    <m:den>
                      <m:sSub>
                        <m:sSubPr>
                          <m:ctrlPr>
                            <w:rPr>
                              <w:rFonts w:ascii="Cambria Math" w:hAnsi="Cambria Math"/>
                            </w:rPr>
                          </m:ctrlPr>
                        </m:sSubPr>
                        <m:e>
                          <m:r>
                            <w:rPr>
                              <w:rFonts w:ascii="Cambria Math" w:hAnsi="Cambria Math"/>
                            </w:rPr>
                            <m:t>tc</m:t>
                          </m:r>
                        </m:e>
                        <m:sub>
                          <m:r>
                            <w:rPr>
                              <w:rFonts w:ascii="Cambria Math" w:hAnsi="Cambria Math"/>
                            </w:rPr>
                            <m:t>b</m:t>
                          </m:r>
                        </m:sub>
                      </m:sSub>
                    </m:den>
                  </m:f>
                  <m:r>
                    <w:rPr>
                      <w:rFonts w:ascii="Cambria Math" w:hAnsi="Cambria Math"/>
                    </w:rPr>
                    <m:t>.el</m:t>
                  </m:r>
                </m:e>
              </m:d>
            </m:e>
            <m:sub/>
          </m:sSub>
        </m:oMath>
      </m:oMathPara>
    </w:p>
    <w:p w:rsidR="001F6F6F" w:rsidRDefault="001F6F6F" w:rsidP="001F6F6F">
      <w:pPr>
        <w:jc w:val="both"/>
      </w:pPr>
      <w:r>
        <w:t xml:space="preserve">Where </w:t>
      </w:r>
    </w:p>
    <w:p w:rsidR="001F6F6F" w:rsidRDefault="00BB22DF" w:rsidP="001F6F6F">
      <w:pPr>
        <w:jc w:val="both"/>
      </w:pPr>
      <m:oMath>
        <m:sSub>
          <m:sSubPr>
            <m:ctrlPr>
              <w:rPr>
                <w:rFonts w:ascii="Cambria Math" w:hAnsi="Cambria Math"/>
              </w:rPr>
            </m:ctrlPr>
          </m:sSubPr>
          <m:e>
            <m:r>
              <w:rPr>
                <w:rFonts w:ascii="Cambria Math" w:hAnsi="Cambria Math"/>
              </w:rPr>
              <m:t>et</m:t>
            </m:r>
          </m:e>
          <m:sub>
            <m:r>
              <w:rPr>
                <w:rFonts w:ascii="Cambria Math" w:hAnsi="Cambria Math"/>
              </w:rPr>
              <m:t xml:space="preserve">h </m:t>
            </m:r>
          </m:sub>
        </m:sSub>
      </m:oMath>
      <w:r w:rsidR="001F6F6F">
        <w:tab/>
        <w:t>Expenditures of household h for transportation</w:t>
      </w:r>
    </w:p>
    <w:p w:rsidR="001F6F6F" w:rsidRDefault="001F6F6F" w:rsidP="001F6F6F">
      <w:pPr>
        <w:jc w:val="both"/>
      </w:pPr>
      <w:r w:rsidRPr="00143683">
        <w:rPr>
          <w:noProof/>
        </w:rPr>
        <w:t>tc</w:t>
      </w:r>
      <w:r>
        <w:tab/>
        <w:t xml:space="preserve">transportation costs (b for </w:t>
      </w:r>
      <w:r w:rsidRPr="00143683">
        <w:rPr>
          <w:noProof/>
        </w:rPr>
        <w:t>base</w:t>
      </w:r>
      <w:r>
        <w:t xml:space="preserve"> case and s for </w:t>
      </w:r>
      <w:r w:rsidRPr="00143683">
        <w:rPr>
          <w:noProof/>
        </w:rPr>
        <w:t>alternative</w:t>
      </w:r>
      <w:r>
        <w:t xml:space="preserve"> scenario) </w:t>
      </w:r>
    </w:p>
    <w:p w:rsidR="001F6F6F" w:rsidRDefault="001F6F6F" w:rsidP="001F6F6F">
      <w:pPr>
        <w:jc w:val="both"/>
      </w:pPr>
      <w:r>
        <w:t>el</w:t>
      </w:r>
      <w:r>
        <w:tab/>
        <w:t>Elasticity of travel demand on transportation costs, set to -0.25</w:t>
      </w:r>
    </w:p>
    <w:p w:rsidR="00143683" w:rsidRDefault="00143683" w:rsidP="001F6F6F">
      <w:pPr>
        <w:spacing w:after="240"/>
        <w:jc w:val="both"/>
        <w:rPr>
          <w:szCs w:val="24"/>
        </w:rPr>
      </w:pPr>
    </w:p>
    <w:p w:rsidR="001F6F6F" w:rsidRDefault="001F6F6F" w:rsidP="001F6F6F">
      <w:pPr>
        <w:spacing w:after="240"/>
        <w:jc w:val="both"/>
      </w:pPr>
      <w:r>
        <w:rPr>
          <w:szCs w:val="24"/>
        </w:rPr>
        <w:t>Transportation costs</w:t>
      </w:r>
      <w:r>
        <w:t xml:space="preserve"> </w:t>
      </w:r>
      <w:r>
        <w:rPr>
          <w:szCs w:val="24"/>
        </w:rPr>
        <w:t xml:space="preserve">are calculated based on </w:t>
      </w:r>
      <w:r w:rsidR="00143683" w:rsidRPr="00143683">
        <w:rPr>
          <w:noProof/>
          <w:szCs w:val="24"/>
        </w:rPr>
        <w:t xml:space="preserve">auto </w:t>
      </w:r>
      <w:r w:rsidRPr="00143683">
        <w:rPr>
          <w:noProof/>
          <w:szCs w:val="24"/>
        </w:rPr>
        <w:t>operating</w:t>
      </w:r>
      <w:r>
        <w:rPr>
          <w:szCs w:val="24"/>
        </w:rPr>
        <w:t xml:space="preserve"> costs, the distance to work and transportation required for other purposes such as shopping, etc.</w:t>
      </w:r>
    </w:p>
    <w:p w:rsidR="001F6F6F" w:rsidRDefault="001F6F6F" w:rsidP="001F6F6F">
      <w:pPr>
        <w:spacing w:after="240"/>
        <w:jc w:val="both"/>
      </w:pPr>
      <w:r>
        <w:rPr>
          <w:szCs w:val="24"/>
        </w:rPr>
        <w:t xml:space="preserve">If the discretionary income and savings are insufficient to cover transportation costs </w:t>
      </w:r>
      <w:r w:rsidR="00143683">
        <w:rPr>
          <w:noProof/>
          <w:szCs w:val="24"/>
        </w:rPr>
        <w:t>for</w:t>
      </w:r>
      <w:r>
        <w:rPr>
          <w:szCs w:val="24"/>
        </w:rPr>
        <w:t xml:space="preserve"> a given house, the utility for transportation costs at this dwelling is set to 0 (Moeckel, 2015).</w:t>
      </w:r>
    </w:p>
    <w:p w:rsidR="001F6F6F" w:rsidRDefault="001F6F6F" w:rsidP="001F6F6F">
      <w:pPr>
        <w:spacing w:after="240"/>
        <w:jc w:val="both"/>
      </w:pPr>
      <w:r>
        <w:rPr>
          <w:szCs w:val="24"/>
        </w:rPr>
        <w:t xml:space="preserve">If </w:t>
      </w:r>
      <m:oMath>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e</m:t>
                </m:r>
              </m:e>
              <m:sub>
                <m:r>
                  <w:rPr>
                    <w:rFonts w:ascii="Cambria Math" w:hAnsi="Cambria Math"/>
                    <w:szCs w:val="24"/>
                  </w:rPr>
                  <m:t>dis,h</m:t>
                </m:r>
              </m:sub>
            </m:sSub>
            <m:r>
              <w:rPr>
                <w:rFonts w:ascii="Cambria Math" w:hAnsi="Cambria Math"/>
                <w:szCs w:val="24"/>
              </w:rPr>
              <m:t xml:space="preserve"> + </m:t>
            </m:r>
            <m:sSub>
              <m:sSubPr>
                <m:ctrlPr>
                  <w:rPr>
                    <w:rFonts w:ascii="Cambria Math" w:hAnsi="Cambria Math"/>
                    <w:szCs w:val="24"/>
                  </w:rPr>
                </m:ctrlPr>
              </m:sSubPr>
              <m:e>
                <m:r>
                  <w:rPr>
                    <w:rFonts w:ascii="Cambria Math" w:hAnsi="Cambria Math"/>
                    <w:szCs w:val="24"/>
                  </w:rPr>
                  <m:t>s</m:t>
                </m:r>
              </m:e>
              <m:sub>
                <m:r>
                  <w:rPr>
                    <w:rFonts w:ascii="Cambria Math" w:hAnsi="Cambria Math"/>
                    <w:szCs w:val="24"/>
                  </w:rPr>
                  <m:t>h</m:t>
                </m:r>
              </m:sub>
            </m:sSub>
            <m:r>
              <w:rPr>
                <w:rFonts w:ascii="Cambria Math" w:hAnsi="Cambria Math"/>
                <w:szCs w:val="24"/>
              </w:rPr>
              <m:t xml:space="preserve"> &lt;tc</m:t>
            </m:r>
          </m:e>
        </m:d>
      </m:oMath>
      <w:r>
        <w:rPr>
          <w:szCs w:val="24"/>
        </w:rPr>
        <w:t>:</w:t>
      </w:r>
      <w:r>
        <w:rPr>
          <w:szCs w:val="24"/>
        </w:rPr>
        <w:tab/>
      </w:r>
      <w:r>
        <w:rPr>
          <w:szCs w:val="24"/>
        </w:rPr>
        <w:tab/>
      </w:r>
      <m:oMath>
        <m:sSub>
          <m:sSubPr>
            <m:ctrlPr>
              <w:rPr>
                <w:rFonts w:ascii="Cambria Math" w:hAnsi="Cambria Math"/>
                <w:szCs w:val="24"/>
              </w:rPr>
            </m:ctrlPr>
          </m:sSubPr>
          <m:e>
            <m:r>
              <w:rPr>
                <w:rFonts w:ascii="Cambria Math" w:hAnsi="Cambria Math"/>
                <w:szCs w:val="24"/>
              </w:rPr>
              <m:t>Util</m:t>
            </m:r>
          </m:e>
          <m:sub>
            <m:r>
              <w:rPr>
                <w:rFonts w:ascii="Cambria Math" w:hAnsi="Cambria Math"/>
                <w:szCs w:val="24"/>
              </w:rPr>
              <m:t>tbd</m:t>
            </m:r>
          </m:sub>
        </m:sSub>
      </m:oMath>
      <w:r>
        <w:rPr>
          <w:szCs w:val="24"/>
        </w:rPr>
        <w:t xml:space="preserve"> = 0</w:t>
      </w:r>
    </w:p>
    <w:p w:rsidR="001F6F6F" w:rsidRDefault="001F6F6F" w:rsidP="001F6F6F">
      <w:pPr>
        <w:spacing w:after="240"/>
        <w:jc w:val="both"/>
      </w:pPr>
      <w:r>
        <w:rPr>
          <w:szCs w:val="24"/>
        </w:rPr>
        <w:t xml:space="preserve">If </w:t>
      </w:r>
      <m:oMath>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e</m:t>
                </m:r>
              </m:e>
              <m:sub>
                <m:r>
                  <w:rPr>
                    <w:rFonts w:ascii="Cambria Math" w:hAnsi="Cambria Math"/>
                    <w:szCs w:val="24"/>
                  </w:rPr>
                  <m:t>dis,h</m:t>
                </m:r>
              </m:sub>
            </m:sSub>
            <m:r>
              <w:rPr>
                <w:rFonts w:ascii="Cambria Math" w:hAnsi="Cambria Math"/>
                <w:szCs w:val="24"/>
              </w:rPr>
              <m:t xml:space="preserve"> + </m:t>
            </m:r>
            <m:sSub>
              <m:sSubPr>
                <m:ctrlPr>
                  <w:rPr>
                    <w:rFonts w:ascii="Cambria Math" w:hAnsi="Cambria Math"/>
                    <w:szCs w:val="24"/>
                  </w:rPr>
                </m:ctrlPr>
              </m:sSubPr>
              <m:e>
                <m:r>
                  <w:rPr>
                    <w:rFonts w:ascii="Cambria Math" w:hAnsi="Cambria Math"/>
                    <w:szCs w:val="24"/>
                  </w:rPr>
                  <m:t>s</m:t>
                </m:r>
              </m:e>
              <m:sub>
                <m:r>
                  <w:rPr>
                    <w:rFonts w:ascii="Cambria Math" w:hAnsi="Cambria Math"/>
                    <w:szCs w:val="24"/>
                  </w:rPr>
                  <m:t>h</m:t>
                </m:r>
              </m:sub>
            </m:sSub>
            <m:r>
              <w:rPr>
                <w:rFonts w:ascii="Cambria Math" w:hAnsi="Cambria Math"/>
                <w:szCs w:val="24"/>
              </w:rPr>
              <m:t xml:space="preserve"> </m:t>
            </m:r>
            <m:r>
              <w:rPr>
                <w:rFonts w:ascii="Cambria Math" w:hAnsi="Cambria Math"/>
                <w:szCs w:val="24"/>
                <w:vertAlign w:val="superscript"/>
              </w:rPr>
              <m:t>&gt;=</m:t>
            </m:r>
            <m:r>
              <w:rPr>
                <w:rFonts w:ascii="Cambria Math" w:hAnsi="Cambria Math"/>
                <w:szCs w:val="24"/>
              </w:rPr>
              <m:t>tc</m:t>
            </m:r>
          </m:e>
        </m:d>
      </m:oMath>
      <w:r>
        <w:rPr>
          <w:szCs w:val="24"/>
        </w:rPr>
        <w:t>:</w:t>
      </w:r>
      <w:r>
        <w:rPr>
          <w:szCs w:val="24"/>
        </w:rPr>
        <w:tab/>
      </w:r>
      <m:oMath>
        <m:sSub>
          <m:sSubPr>
            <m:ctrlPr>
              <w:rPr>
                <w:rFonts w:ascii="Cambria Math" w:hAnsi="Cambria Math"/>
                <w:szCs w:val="24"/>
              </w:rPr>
            </m:ctrlPr>
          </m:sSubPr>
          <m:e>
            <m:r>
              <w:rPr>
                <w:rFonts w:ascii="Cambria Math" w:hAnsi="Cambria Math"/>
                <w:szCs w:val="24"/>
              </w:rPr>
              <m:t>Util</m:t>
            </m:r>
          </m:e>
          <m:sub>
            <m:r>
              <w:rPr>
                <w:rFonts w:ascii="Cambria Math" w:hAnsi="Cambria Math"/>
                <w:szCs w:val="24"/>
              </w:rPr>
              <m:t>tbd</m:t>
            </m:r>
          </m:sub>
        </m:sSub>
      </m:oMath>
      <w:r>
        <w:rPr>
          <w:szCs w:val="24"/>
        </w:rPr>
        <w:t xml:space="preserve"> = </w:t>
      </w:r>
      <m:oMath>
        <m:f>
          <m:fPr>
            <m:ctrlPr>
              <w:rPr>
                <w:rFonts w:ascii="Cambria Math" w:hAnsi="Cambria Math"/>
                <w:szCs w:val="24"/>
              </w:rPr>
            </m:ctrlPr>
          </m:fPr>
          <m:num>
            <m:r>
              <w:rPr>
                <w:rFonts w:ascii="Cambria Math" w:hAnsi="Cambria Math"/>
                <w:szCs w:val="24"/>
              </w:rPr>
              <m:t>1</m:t>
            </m:r>
          </m:num>
          <m:den>
            <m:r>
              <w:rPr>
                <w:rFonts w:ascii="Cambria Math" w:hAnsi="Cambria Math"/>
                <w:szCs w:val="24"/>
              </w:rPr>
              <m:t xml:space="preserve">1 +exp (β. </m:t>
            </m:r>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e</m:t>
                    </m:r>
                  </m:e>
                  <m:sub>
                    <m:r>
                      <w:rPr>
                        <w:rFonts w:ascii="Cambria Math" w:hAnsi="Cambria Math"/>
                        <w:szCs w:val="24"/>
                      </w:rPr>
                      <m:t>dis,h</m:t>
                    </m:r>
                  </m:sub>
                </m:sSub>
                <m:r>
                  <w:rPr>
                    <w:rFonts w:ascii="Cambria Math" w:hAnsi="Cambria Math"/>
                    <w:szCs w:val="24"/>
                  </w:rPr>
                  <m:t xml:space="preserve"> + </m:t>
                </m:r>
                <m:sSub>
                  <m:sSubPr>
                    <m:ctrlPr>
                      <w:rPr>
                        <w:rFonts w:ascii="Cambria Math" w:hAnsi="Cambria Math"/>
                        <w:szCs w:val="24"/>
                      </w:rPr>
                    </m:ctrlPr>
                  </m:sSubPr>
                  <m:e>
                    <m:r>
                      <w:rPr>
                        <w:rFonts w:ascii="Cambria Math" w:hAnsi="Cambria Math"/>
                        <w:szCs w:val="24"/>
                      </w:rPr>
                      <m:t>s</m:t>
                    </m:r>
                  </m:e>
                  <m:sub>
                    <m:r>
                      <w:rPr>
                        <w:rFonts w:ascii="Cambria Math" w:hAnsi="Cambria Math"/>
                        <w:szCs w:val="24"/>
                      </w:rPr>
                      <m:t>h</m:t>
                    </m:r>
                  </m:sub>
                </m:sSub>
              </m:num>
              <m:den>
                <m:r>
                  <w:rPr>
                    <w:rFonts w:ascii="Cambria Math" w:hAnsi="Cambria Math"/>
                    <w:szCs w:val="24"/>
                  </w:rPr>
                  <m:t>tc</m:t>
                </m:r>
              </m:den>
            </m:f>
          </m:den>
        </m:f>
        <m:r>
          <w:rPr>
            <w:rFonts w:ascii="Cambria Math" w:hAnsi="Cambria Math"/>
            <w:szCs w:val="24"/>
          </w:rPr>
          <m:t xml:space="preserve"> </m:t>
        </m:r>
      </m:oMath>
    </w:p>
    <w:p w:rsidR="001F6F6F" w:rsidRDefault="001F6F6F" w:rsidP="001F6F6F">
      <w:pPr>
        <w:spacing w:after="240"/>
        <w:jc w:val="both"/>
      </w:pPr>
      <w:r>
        <w:rPr>
          <w:szCs w:val="24"/>
        </w:rPr>
        <w:t xml:space="preserve">Where </w:t>
      </w:r>
    </w:p>
    <w:p w:rsidR="001F6F6F" w:rsidRDefault="00BB22DF" w:rsidP="001F6F6F">
      <w:pPr>
        <w:spacing w:after="240"/>
        <w:jc w:val="both"/>
      </w:pPr>
      <m:oMath>
        <m:sSub>
          <m:sSubPr>
            <m:ctrlPr>
              <w:rPr>
                <w:rFonts w:ascii="Cambria Math" w:hAnsi="Cambria Math"/>
                <w:szCs w:val="24"/>
              </w:rPr>
            </m:ctrlPr>
          </m:sSubPr>
          <m:e>
            <m:r>
              <w:rPr>
                <w:rFonts w:ascii="Cambria Math" w:hAnsi="Cambria Math"/>
                <w:szCs w:val="24"/>
              </w:rPr>
              <m:t>Util</m:t>
            </m:r>
          </m:e>
          <m:sub>
            <m:r>
              <w:rPr>
                <w:rFonts w:ascii="Cambria Math" w:hAnsi="Cambria Math"/>
                <w:szCs w:val="24"/>
              </w:rPr>
              <m:t>tbd</m:t>
            </m:r>
          </m:sub>
        </m:sSub>
      </m:oMath>
      <w:r w:rsidR="001F6F6F">
        <w:rPr>
          <w:szCs w:val="24"/>
        </w:rPr>
        <w:tab/>
      </w:r>
      <w:r w:rsidR="001F6F6F">
        <w:rPr>
          <w:szCs w:val="24"/>
        </w:rPr>
        <w:tab/>
      </w:r>
      <w:r w:rsidR="001F6F6F">
        <w:rPr>
          <w:szCs w:val="24"/>
        </w:rPr>
        <w:tab/>
        <w:t>Utility of dwelling d for transportation budget tb</w:t>
      </w:r>
    </w:p>
    <w:p w:rsidR="001F6F6F" w:rsidRDefault="001F6F6F" w:rsidP="001F6F6F">
      <w:pPr>
        <w:spacing w:after="240"/>
        <w:jc w:val="both"/>
      </w:pPr>
      <m:oMath>
        <m:r>
          <w:rPr>
            <w:rFonts w:ascii="Cambria Math" w:hAnsi="Cambria Math"/>
          </w:rPr>
          <m:t>β</m:t>
        </m:r>
      </m:oMath>
      <w:r>
        <w:rPr>
          <w:szCs w:val="24"/>
        </w:rPr>
        <w:tab/>
      </w:r>
      <w:r>
        <w:rPr>
          <w:szCs w:val="24"/>
        </w:rPr>
        <w:tab/>
      </w:r>
      <w:r>
        <w:rPr>
          <w:szCs w:val="24"/>
        </w:rPr>
        <w:tab/>
        <w:t>Parameters describing sensitivity of increased transportation costs</w:t>
      </w:r>
    </w:p>
    <w:p w:rsidR="001F6F6F" w:rsidRDefault="00BB22DF" w:rsidP="001F6F6F">
      <w:pPr>
        <w:spacing w:after="240"/>
        <w:jc w:val="both"/>
      </w:pPr>
      <m:oMath>
        <m:sSub>
          <m:sSubPr>
            <m:ctrlPr>
              <w:rPr>
                <w:rFonts w:ascii="Cambria Math" w:hAnsi="Cambria Math"/>
                <w:szCs w:val="24"/>
              </w:rPr>
            </m:ctrlPr>
          </m:sSubPr>
          <m:e>
            <m:r>
              <w:rPr>
                <w:rFonts w:ascii="Cambria Math" w:hAnsi="Cambria Math"/>
                <w:szCs w:val="24"/>
              </w:rPr>
              <m:t>e</m:t>
            </m:r>
          </m:e>
          <m:sub>
            <m:r>
              <w:rPr>
                <w:rFonts w:ascii="Cambria Math" w:hAnsi="Cambria Math"/>
                <w:szCs w:val="24"/>
              </w:rPr>
              <m:t>dis,h</m:t>
            </m:r>
          </m:sub>
        </m:sSub>
      </m:oMath>
      <w:r w:rsidR="001F6F6F">
        <w:rPr>
          <w:szCs w:val="24"/>
        </w:rPr>
        <w:tab/>
      </w:r>
      <w:r w:rsidR="001F6F6F">
        <w:rPr>
          <w:szCs w:val="24"/>
        </w:rPr>
        <w:tab/>
      </w:r>
      <w:r w:rsidR="001F6F6F">
        <w:rPr>
          <w:szCs w:val="24"/>
        </w:rPr>
        <w:tab/>
        <w:t>Discretionary expenditures of household h</w:t>
      </w:r>
    </w:p>
    <w:p w:rsidR="001F6F6F" w:rsidRDefault="00BB22DF" w:rsidP="001F6F6F">
      <w:pPr>
        <w:spacing w:after="240"/>
        <w:jc w:val="both"/>
      </w:pPr>
      <m:oMath>
        <m:sSub>
          <m:sSubPr>
            <m:ctrlPr>
              <w:rPr>
                <w:rFonts w:ascii="Cambria Math" w:hAnsi="Cambria Math"/>
                <w:szCs w:val="24"/>
              </w:rPr>
            </m:ctrlPr>
          </m:sSubPr>
          <m:e>
            <m:r>
              <w:rPr>
                <w:rFonts w:ascii="Cambria Math" w:hAnsi="Cambria Math"/>
                <w:szCs w:val="24"/>
              </w:rPr>
              <m:t>s</m:t>
            </m:r>
          </m:e>
          <m:sub>
            <m:r>
              <w:rPr>
                <w:rFonts w:ascii="Cambria Math" w:hAnsi="Cambria Math"/>
                <w:szCs w:val="24"/>
              </w:rPr>
              <m:t>h</m:t>
            </m:r>
          </m:sub>
        </m:sSub>
      </m:oMath>
      <w:r w:rsidR="001F6F6F">
        <w:rPr>
          <w:szCs w:val="24"/>
        </w:rPr>
        <w:tab/>
      </w:r>
      <w:r w:rsidR="001F6F6F">
        <w:rPr>
          <w:szCs w:val="24"/>
        </w:rPr>
        <w:tab/>
      </w:r>
      <w:r w:rsidR="001F6F6F">
        <w:rPr>
          <w:szCs w:val="24"/>
        </w:rPr>
        <w:tab/>
        <w:t>Savings of household h</w:t>
      </w:r>
    </w:p>
    <w:p w:rsidR="001F6F6F" w:rsidRPr="001F6F6F" w:rsidRDefault="001F6F6F" w:rsidP="001F6F6F">
      <w:pPr>
        <w:pStyle w:val="Heading3"/>
        <w:keepNext w:val="0"/>
        <w:keepLines w:val="0"/>
        <w:jc w:val="both"/>
        <w:rPr>
          <w:rFonts w:eastAsia="Times New Roman" w:cs="Times New Roman"/>
        </w:rPr>
      </w:pPr>
      <w:bookmarkStart w:id="21" w:name="_Toc469949314"/>
      <w:r w:rsidRPr="001F6F6F">
        <w:rPr>
          <w:rFonts w:eastAsia="Times New Roman" w:cs="Times New Roman"/>
        </w:rPr>
        <w:t>IRPUD Model</w:t>
      </w:r>
      <w:bookmarkEnd w:id="21"/>
    </w:p>
    <w:p w:rsidR="001F6F6F" w:rsidRDefault="001F6F6F" w:rsidP="000E3EEA">
      <w:pPr>
        <w:jc w:val="both"/>
        <w:rPr>
          <w:szCs w:val="24"/>
        </w:rPr>
      </w:pPr>
      <w:r>
        <w:rPr>
          <w:szCs w:val="24"/>
        </w:rPr>
        <w:t xml:space="preserve">The IRPUD model is </w:t>
      </w:r>
      <w:r w:rsidR="004F753B">
        <w:rPr>
          <w:szCs w:val="24"/>
        </w:rPr>
        <w:t xml:space="preserve">another </w:t>
      </w:r>
      <w:r>
        <w:rPr>
          <w:szCs w:val="24"/>
        </w:rPr>
        <w:t xml:space="preserve">land use model </w:t>
      </w:r>
      <w:r w:rsidR="004F753B">
        <w:rPr>
          <w:szCs w:val="24"/>
        </w:rPr>
        <w:t>that incorporate travel budget and mode choices</w:t>
      </w:r>
      <w:r>
        <w:rPr>
          <w:szCs w:val="24"/>
        </w:rPr>
        <w:t xml:space="preserve"> (Wegener, 2011). </w:t>
      </w:r>
      <w:r w:rsidR="004F753B">
        <w:rPr>
          <w:szCs w:val="24"/>
        </w:rPr>
        <w:t xml:space="preserve"> In IRPUD, i</w:t>
      </w:r>
      <w:r>
        <w:rPr>
          <w:szCs w:val="24"/>
        </w:rPr>
        <w:t xml:space="preserve">f transportation costs rise, </w:t>
      </w:r>
      <w:r w:rsidRPr="000E3EEA">
        <w:rPr>
          <w:noProof/>
          <w:szCs w:val="24"/>
        </w:rPr>
        <w:t>low-income</w:t>
      </w:r>
      <w:r>
        <w:rPr>
          <w:szCs w:val="24"/>
        </w:rPr>
        <w:t xml:space="preserve"> household</w:t>
      </w:r>
      <w:r w:rsidR="00E30980">
        <w:rPr>
          <w:szCs w:val="24"/>
        </w:rPr>
        <w:t>s</w:t>
      </w:r>
      <w:r>
        <w:rPr>
          <w:szCs w:val="24"/>
        </w:rPr>
        <w:t xml:space="preserve"> may decide to locate closer to a location near work or chose a location with good transit services that may allow </w:t>
      </w:r>
      <w:r w:rsidR="00E30980">
        <w:rPr>
          <w:szCs w:val="24"/>
        </w:rPr>
        <w:lastRenderedPageBreak/>
        <w:t xml:space="preserve">them to </w:t>
      </w:r>
      <w:r>
        <w:rPr>
          <w:szCs w:val="24"/>
        </w:rPr>
        <w:t>reduc</w:t>
      </w:r>
      <w:r w:rsidR="00E30980">
        <w:rPr>
          <w:szCs w:val="24"/>
        </w:rPr>
        <w:t>e</w:t>
      </w:r>
      <w:r>
        <w:rPr>
          <w:szCs w:val="24"/>
        </w:rPr>
        <w:t xml:space="preserve"> the number of cars owned. The IRPUD model </w:t>
      </w:r>
      <w:r w:rsidRPr="0091253A">
        <w:rPr>
          <w:noProof/>
          <w:szCs w:val="24"/>
        </w:rPr>
        <w:t>is divided in</w:t>
      </w:r>
      <w:r>
        <w:rPr>
          <w:szCs w:val="24"/>
        </w:rPr>
        <w:t xml:space="preserve"> submodels, with the transport submodel seeking to identify and model the mobility patterns of a region. Households </w:t>
      </w:r>
      <w:r w:rsidRPr="0091253A">
        <w:rPr>
          <w:noProof/>
          <w:szCs w:val="24"/>
        </w:rPr>
        <w:t xml:space="preserve">are </w:t>
      </w:r>
      <w:r w:rsidR="00E30980">
        <w:rPr>
          <w:noProof/>
          <w:szCs w:val="24"/>
        </w:rPr>
        <w:t>segmented</w:t>
      </w:r>
      <w:r>
        <w:rPr>
          <w:szCs w:val="24"/>
        </w:rPr>
        <w:t xml:space="preserve"> int</w:t>
      </w:r>
      <w:r w:rsidR="00E30980">
        <w:rPr>
          <w:szCs w:val="24"/>
        </w:rPr>
        <w:t xml:space="preserve">o different income groups. </w:t>
      </w:r>
      <w:r>
        <w:rPr>
          <w:szCs w:val="24"/>
        </w:rPr>
        <w:t xml:space="preserve">Under the </w:t>
      </w:r>
      <w:r w:rsidRPr="0091253A">
        <w:rPr>
          <w:noProof/>
          <w:szCs w:val="24"/>
        </w:rPr>
        <w:t>transport</w:t>
      </w:r>
      <w:r>
        <w:rPr>
          <w:szCs w:val="24"/>
        </w:rPr>
        <w:t xml:space="preserve"> submodel is the car ownership submodel. The car ownership submodel estimates the number of cars owned by households as a function of household travel budgets and expected travel expenditure. Below is the MNL model used to determine the mode choice is the IRPUD model.</w:t>
      </w:r>
    </w:p>
    <w:p w:rsidR="000E3EEA" w:rsidRDefault="000E3EEA" w:rsidP="000E3EEA">
      <w:pPr>
        <w:jc w:val="both"/>
      </w:pPr>
    </w:p>
    <w:p w:rsidR="001F6F6F" w:rsidRDefault="00BB22DF" w:rsidP="001F6F6F">
      <w:pPr>
        <w:spacing w:after="240"/>
        <w:jc w:val="both"/>
      </w:pPr>
      <m:oMath>
        <m:sSub>
          <m:sSubPr>
            <m:ctrlPr>
              <w:rPr>
                <w:rFonts w:ascii="Cambria Math" w:hAnsi="Cambria Math"/>
                <w:sz w:val="20"/>
                <w:szCs w:val="24"/>
              </w:rPr>
            </m:ctrlPr>
          </m:sSubPr>
          <m:e>
            <m:r>
              <w:rPr>
                <w:rFonts w:ascii="Cambria Math" w:hAnsi="Cambria Math"/>
                <w:sz w:val="20"/>
                <w:szCs w:val="24"/>
              </w:rPr>
              <m:t>Q</m:t>
            </m:r>
          </m:e>
          <m:sub>
            <m:r>
              <w:rPr>
                <w:rFonts w:ascii="Cambria Math" w:hAnsi="Cambria Math"/>
                <w:sz w:val="20"/>
                <w:szCs w:val="24"/>
              </w:rPr>
              <m:t>qi</m:t>
            </m:r>
          </m:sub>
        </m:sSub>
        <m:r>
          <w:rPr>
            <w:rFonts w:ascii="Cambria Math" w:hAnsi="Cambria Math"/>
            <w:sz w:val="40"/>
            <w:szCs w:val="48"/>
          </w:rPr>
          <m:t>=</m:t>
        </m:r>
        <m:f>
          <m:fPr>
            <m:ctrlPr>
              <w:rPr>
                <w:rFonts w:ascii="Cambria Math" w:hAnsi="Cambria Math"/>
                <w:sz w:val="40"/>
                <w:szCs w:val="48"/>
              </w:rPr>
            </m:ctrlPr>
          </m:fPr>
          <m:num>
            <m:sSub>
              <m:sSubPr>
                <m:ctrlPr>
                  <w:rPr>
                    <w:rFonts w:ascii="Cambria Math" w:hAnsi="Cambria Math"/>
                    <w:sz w:val="40"/>
                    <w:szCs w:val="48"/>
                  </w:rPr>
                </m:ctrlPr>
              </m:sSubPr>
              <m:e>
                <m:r>
                  <w:rPr>
                    <w:rFonts w:ascii="Cambria Math" w:hAnsi="Cambria Math"/>
                    <w:sz w:val="40"/>
                    <w:szCs w:val="48"/>
                  </w:rPr>
                  <m:t>H</m:t>
                </m:r>
              </m:e>
              <m:sub>
                <m:r>
                  <w:rPr>
                    <w:rFonts w:ascii="Cambria Math" w:hAnsi="Cambria Math"/>
                    <w:sz w:val="40"/>
                    <w:szCs w:val="48"/>
                  </w:rPr>
                  <m:t>qi</m:t>
                </m:r>
              </m:sub>
            </m:sSub>
            <m:sSub>
              <m:sSubPr>
                <m:ctrlPr>
                  <w:rPr>
                    <w:rFonts w:ascii="Cambria Math" w:hAnsi="Cambria Math"/>
                    <w:sz w:val="40"/>
                    <w:szCs w:val="48"/>
                  </w:rPr>
                </m:ctrlPr>
              </m:sSubPr>
              <m:e>
                <m:r>
                  <w:rPr>
                    <w:rFonts w:ascii="Cambria Math" w:hAnsi="Cambria Math"/>
                    <w:sz w:val="40"/>
                    <w:szCs w:val="48"/>
                  </w:rPr>
                  <m:t>y</m:t>
                </m:r>
              </m:e>
              <m:sub>
                <m:r>
                  <w:rPr>
                    <w:rFonts w:ascii="Cambria Math" w:hAnsi="Cambria Math"/>
                    <w:sz w:val="40"/>
                    <w:szCs w:val="48"/>
                  </w:rPr>
                  <m:t>qi</m:t>
                </m:r>
              </m:sub>
            </m:sSub>
            <m:r>
              <w:rPr>
                <w:rFonts w:ascii="Cambria Math" w:hAnsi="Cambria Math"/>
                <w:sz w:val="40"/>
                <w:szCs w:val="48"/>
              </w:rPr>
              <m:t>-</m:t>
            </m:r>
            <m:nary>
              <m:naryPr>
                <m:chr m:val="∑"/>
                <m:limLoc m:val="subSup"/>
                <m:supHide m:val="1"/>
                <m:ctrlPr>
                  <w:ins w:id="22" w:author="LmW" w:date="2017-06-19T06:21:00Z">
                    <w:rPr>
                      <w:rFonts w:ascii="Cambria Math" w:hAnsi="Cambria Math"/>
                      <w:i/>
                      <w:sz w:val="40"/>
                      <w:szCs w:val="48"/>
                    </w:rPr>
                  </w:ins>
                </m:ctrlPr>
              </m:naryPr>
              <m:sub>
                <m:r>
                  <w:ins w:id="23" w:author="LmW" w:date="2017-06-19T06:21:00Z">
                    <w:rPr>
                      <w:rFonts w:ascii="Cambria Math" w:hAnsi="Cambria Math"/>
                      <w:sz w:val="40"/>
                      <w:szCs w:val="48"/>
                    </w:rPr>
                    <m:t>gjm</m:t>
                  </w:ins>
                </m:r>
              </m:sub>
              <m:sup/>
              <m:e>
                <m:sSub>
                  <m:sSubPr>
                    <m:ctrlPr>
                      <w:ins w:id="24" w:author="LmW" w:date="2017-06-19T06:21:00Z">
                        <w:rPr>
                          <w:rFonts w:ascii="Cambria Math" w:hAnsi="Cambria Math"/>
                          <w:szCs w:val="24"/>
                        </w:rPr>
                      </w:ins>
                    </m:ctrlPr>
                  </m:sSubPr>
                  <m:e>
                    <m:r>
                      <w:ins w:id="25" w:author="LmW" w:date="2017-06-19T06:21:00Z">
                        <w:rPr>
                          <w:rFonts w:ascii="Cambria Math" w:hAnsi="Cambria Math"/>
                          <w:szCs w:val="24"/>
                        </w:rPr>
                        <m:t>T</m:t>
                      </w:ins>
                    </m:r>
                  </m:e>
                  <m:sub>
                    <m:r>
                      <w:ins w:id="26" w:author="LmW" w:date="2017-06-19T06:21:00Z">
                        <w:rPr>
                          <w:rFonts w:ascii="Cambria Math" w:hAnsi="Cambria Math"/>
                          <w:szCs w:val="24"/>
                        </w:rPr>
                        <m:t>qgijm</m:t>
                      </w:ins>
                    </m:r>
                  </m:sub>
                </m:sSub>
                <m:sSub>
                  <m:sSubPr>
                    <m:ctrlPr>
                      <w:ins w:id="27" w:author="LmW" w:date="2017-06-19T06:22:00Z">
                        <w:rPr>
                          <w:rFonts w:ascii="Cambria Math" w:hAnsi="Cambria Math"/>
                          <w:szCs w:val="24"/>
                        </w:rPr>
                      </w:ins>
                    </m:ctrlPr>
                  </m:sSubPr>
                  <m:e>
                    <m:r>
                      <w:ins w:id="28" w:author="LmW" w:date="2017-06-19T06:22:00Z">
                        <w:rPr>
                          <w:rFonts w:ascii="Cambria Math" w:hAnsi="Cambria Math"/>
                          <w:szCs w:val="24"/>
                        </w:rPr>
                        <m:t>c</m:t>
                      </w:ins>
                    </m:r>
                  </m:e>
                  <m:sub>
                    <m:r>
                      <w:ins w:id="29" w:author="LmW" w:date="2017-06-19T06:22:00Z">
                        <w:rPr>
                          <w:rFonts w:ascii="Cambria Math" w:hAnsi="Cambria Math"/>
                          <w:szCs w:val="24"/>
                        </w:rPr>
                        <m:t>ijm</m:t>
                      </w:ins>
                    </m:r>
                  </m:sub>
                </m:sSub>
              </m:e>
            </m:nary>
            <m:r>
              <m:rPr>
                <m:sty m:val="p"/>
              </m:rPr>
              <w:rPr>
                <w:rStyle w:val="CommentReference"/>
              </w:rPr>
              <w:commentReference w:id="30"/>
            </m:r>
          </m:num>
          <m:den>
            <m:r>
              <w:rPr>
                <w:rFonts w:ascii="Cambria Math" w:hAnsi="Cambria Math"/>
                <w:sz w:val="40"/>
                <w:szCs w:val="48"/>
              </w:rPr>
              <m:t>o+</m:t>
            </m:r>
            <m:sSub>
              <m:sSubPr>
                <m:ctrlPr>
                  <w:rPr>
                    <w:rFonts w:ascii="Cambria Math" w:hAnsi="Cambria Math"/>
                    <w:sz w:val="40"/>
                    <w:szCs w:val="48"/>
                  </w:rPr>
                </m:ctrlPr>
              </m:sSubPr>
              <m:e>
                <m:r>
                  <w:rPr>
                    <w:rFonts w:ascii="Cambria Math" w:hAnsi="Cambria Math"/>
                    <w:sz w:val="40"/>
                    <w:szCs w:val="48"/>
                  </w:rPr>
                  <m:t>P</m:t>
                </m:r>
              </m:e>
              <m:sub>
                <m:r>
                  <w:rPr>
                    <w:rFonts w:ascii="Cambria Math" w:hAnsi="Cambria Math"/>
                    <w:sz w:val="40"/>
                    <w:szCs w:val="48"/>
                  </w:rPr>
                  <m:t>i</m:t>
                </m:r>
              </m:sub>
            </m:sSub>
          </m:den>
        </m:f>
        <m:r>
          <w:rPr>
            <w:rFonts w:ascii="Cambria Math" w:hAnsi="Cambria Math"/>
            <w:sz w:val="20"/>
            <w:szCs w:val="24"/>
          </w:rPr>
          <m:t xml:space="preserve"> </m:t>
        </m:r>
      </m:oMath>
      <w:r w:rsidR="001F6F6F">
        <w:rPr>
          <w:szCs w:val="24"/>
        </w:rPr>
        <w:tab/>
      </w:r>
      <w:r w:rsidR="001F6F6F">
        <w:rPr>
          <w:szCs w:val="24"/>
        </w:rPr>
        <w:tab/>
      </w:r>
      <w:r w:rsidR="001F6F6F">
        <w:rPr>
          <w:szCs w:val="24"/>
        </w:rPr>
        <w:tab/>
      </w:r>
      <w:r w:rsidR="001F6F6F">
        <w:rPr>
          <w:szCs w:val="24"/>
        </w:rPr>
        <w:tab/>
      </w:r>
      <w:r w:rsidR="001F6F6F">
        <w:rPr>
          <w:szCs w:val="24"/>
        </w:rPr>
        <w:tab/>
      </w:r>
      <w:r w:rsidR="001F6F6F">
        <w:rPr>
          <w:szCs w:val="24"/>
        </w:rPr>
        <w:tab/>
      </w:r>
      <w:r w:rsidR="001F6F6F">
        <w:rPr>
          <w:szCs w:val="24"/>
        </w:rPr>
        <w:tab/>
      </w:r>
      <w:r w:rsidR="001F6F6F">
        <w:rPr>
          <w:szCs w:val="24"/>
        </w:rPr>
        <w:tab/>
      </w:r>
      <w:r w:rsidR="001F6F6F">
        <w:rPr>
          <w:szCs w:val="24"/>
        </w:rPr>
        <w:tab/>
        <w:t>(1)</w:t>
      </w:r>
    </w:p>
    <w:p w:rsidR="001F6F6F" w:rsidRDefault="001F6F6F" w:rsidP="001F6F6F">
      <w:pPr>
        <w:spacing w:after="240"/>
        <w:jc w:val="both"/>
      </w:pPr>
      <w:r>
        <w:rPr>
          <w:szCs w:val="24"/>
        </w:rPr>
        <w:t xml:space="preserve">Where </w:t>
      </w:r>
    </w:p>
    <w:p w:rsidR="001F6F6F" w:rsidRDefault="00BB22DF" w:rsidP="001F6F6F">
      <w:pPr>
        <w:spacing w:after="240"/>
        <w:jc w:val="both"/>
      </w:pPr>
      <m:oMath>
        <m:sSub>
          <m:sSubPr>
            <m:ctrlPr>
              <w:rPr>
                <w:rFonts w:ascii="Cambria Math" w:hAnsi="Cambria Math"/>
                <w:szCs w:val="24"/>
              </w:rPr>
            </m:ctrlPr>
          </m:sSubPr>
          <m:e>
            <m:r>
              <w:rPr>
                <w:rFonts w:ascii="Cambria Math" w:hAnsi="Cambria Math"/>
                <w:szCs w:val="24"/>
              </w:rPr>
              <m:t>Q</m:t>
            </m:r>
          </m:e>
          <m:sub>
            <m:r>
              <w:rPr>
                <w:rFonts w:ascii="Cambria Math" w:hAnsi="Cambria Math"/>
                <w:szCs w:val="24"/>
              </w:rPr>
              <m:t>qi</m:t>
            </m:r>
          </m:sub>
        </m:sSub>
      </m:oMath>
      <w:r w:rsidR="001F6F6F">
        <w:rPr>
          <w:szCs w:val="24"/>
        </w:rPr>
        <w:tab/>
      </w:r>
      <w:r w:rsidR="001F6F6F">
        <w:rPr>
          <w:szCs w:val="24"/>
        </w:rPr>
        <w:tab/>
        <w:t xml:space="preserve">is the number of cars owned by households of income group q living in zone i, </w:t>
      </w:r>
    </w:p>
    <w:p w:rsidR="001F6F6F" w:rsidRDefault="00BB22DF" w:rsidP="001F6F6F">
      <w:pPr>
        <w:spacing w:after="240"/>
        <w:jc w:val="both"/>
      </w:pPr>
      <m:oMath>
        <m:sSub>
          <m:sSubPr>
            <m:ctrlPr>
              <w:rPr>
                <w:rFonts w:ascii="Cambria Math" w:hAnsi="Cambria Math"/>
                <w:szCs w:val="24"/>
              </w:rPr>
            </m:ctrlPr>
          </m:sSubPr>
          <m:e>
            <m:r>
              <w:rPr>
                <w:rFonts w:ascii="Cambria Math" w:hAnsi="Cambria Math"/>
                <w:szCs w:val="24"/>
              </w:rPr>
              <m:t>H</m:t>
            </m:r>
          </m:e>
          <m:sub>
            <m:r>
              <w:rPr>
                <w:rFonts w:ascii="Cambria Math" w:hAnsi="Cambria Math"/>
                <w:szCs w:val="24"/>
              </w:rPr>
              <m:t>qi</m:t>
            </m:r>
          </m:sub>
        </m:sSub>
        <m:sSub>
          <m:sSubPr>
            <m:ctrlPr>
              <w:rPr>
                <w:rFonts w:ascii="Cambria Math" w:hAnsi="Cambria Math"/>
                <w:szCs w:val="24"/>
              </w:rPr>
            </m:ctrlPr>
          </m:sSubPr>
          <m:e>
            <m:r>
              <w:rPr>
                <w:rFonts w:ascii="Cambria Math" w:hAnsi="Cambria Math"/>
                <w:szCs w:val="24"/>
              </w:rPr>
              <m:t>y</m:t>
            </m:r>
          </m:e>
          <m:sub>
            <m:r>
              <w:rPr>
                <w:rFonts w:ascii="Cambria Math" w:hAnsi="Cambria Math"/>
                <w:szCs w:val="24"/>
              </w:rPr>
              <m:t>qi</m:t>
            </m:r>
          </m:sub>
        </m:sSub>
      </m:oMath>
      <w:r w:rsidR="001F6F6F">
        <w:rPr>
          <w:szCs w:val="24"/>
        </w:rPr>
        <w:tab/>
      </w:r>
      <w:r w:rsidR="001F6F6F">
        <w:rPr>
          <w:szCs w:val="24"/>
        </w:rPr>
        <w:tab/>
        <w:t xml:space="preserve">household </w:t>
      </w:r>
      <m:oMath>
        <m:sSub>
          <m:sSubPr>
            <m:ctrlPr>
              <w:rPr>
                <w:rFonts w:ascii="Cambria Math" w:hAnsi="Cambria Math"/>
                <w:szCs w:val="24"/>
              </w:rPr>
            </m:ctrlPr>
          </m:sSubPr>
          <m:e>
            <m:r>
              <w:rPr>
                <w:rFonts w:ascii="Cambria Math" w:hAnsi="Cambria Math"/>
                <w:szCs w:val="24"/>
              </w:rPr>
              <m:t>H</m:t>
            </m:r>
          </m:e>
          <m:sub>
            <m:r>
              <w:rPr>
                <w:rFonts w:ascii="Cambria Math" w:hAnsi="Cambria Math"/>
                <w:szCs w:val="24"/>
              </w:rPr>
              <m:t>qi</m:t>
            </m:r>
          </m:sub>
        </m:sSub>
      </m:oMath>
      <w:r w:rsidR="001F6F6F">
        <w:rPr>
          <w:szCs w:val="24"/>
        </w:rPr>
        <w:t xml:space="preserve">with a monthly travel budget </w:t>
      </w:r>
      <m:oMath>
        <m:sSub>
          <m:sSubPr>
            <m:ctrlPr>
              <w:rPr>
                <w:rFonts w:ascii="Cambria Math" w:hAnsi="Cambria Math"/>
                <w:szCs w:val="24"/>
              </w:rPr>
            </m:ctrlPr>
          </m:sSubPr>
          <m:e>
            <m:r>
              <w:rPr>
                <w:rFonts w:ascii="Cambria Math" w:hAnsi="Cambria Math"/>
                <w:szCs w:val="24"/>
              </w:rPr>
              <m:t>y</m:t>
            </m:r>
          </m:e>
          <m:sub>
            <m:r>
              <w:rPr>
                <w:rFonts w:ascii="Cambria Math" w:hAnsi="Cambria Math"/>
                <w:szCs w:val="24"/>
              </w:rPr>
              <m:t>qi</m:t>
            </m:r>
          </m:sub>
        </m:sSub>
      </m:oMath>
    </w:p>
    <w:p w:rsidR="001F6F6F" w:rsidRDefault="001F6F6F" w:rsidP="001F6F6F">
      <w:pPr>
        <w:spacing w:after="240"/>
        <w:jc w:val="both"/>
      </w:pPr>
      <w:r>
        <w:rPr>
          <w:szCs w:val="24"/>
        </w:rPr>
        <w:t xml:space="preserve">o and </w:t>
      </w:r>
      <m:oMath>
        <m:sSub>
          <m:sSubPr>
            <m:ctrlPr>
              <w:rPr>
                <w:rFonts w:ascii="Cambria Math" w:hAnsi="Cambria Math"/>
                <w:szCs w:val="24"/>
              </w:rPr>
            </m:ctrlPr>
          </m:sSubPr>
          <m:e>
            <m:r>
              <w:rPr>
                <w:rFonts w:ascii="Cambria Math" w:hAnsi="Cambria Math"/>
                <w:szCs w:val="24"/>
              </w:rPr>
              <m:t>P</m:t>
            </m:r>
          </m:e>
          <m:sub>
            <m:r>
              <w:rPr>
                <w:rFonts w:ascii="Cambria Math" w:hAnsi="Cambria Math"/>
                <w:szCs w:val="24"/>
              </w:rPr>
              <m:t>i</m:t>
            </m:r>
          </m:sub>
        </m:sSub>
      </m:oMath>
      <w:r>
        <w:rPr>
          <w:szCs w:val="24"/>
        </w:rPr>
        <w:tab/>
        <w:t>are the monthly costs of owning and parking a car in zone i</w:t>
      </w:r>
    </w:p>
    <w:p w:rsidR="001F6F6F" w:rsidDel="00BB22DF" w:rsidRDefault="00BB22DF" w:rsidP="001F6F6F">
      <w:pPr>
        <w:spacing w:after="240"/>
        <w:jc w:val="both"/>
        <w:rPr>
          <w:del w:id="31" w:author="LmW" w:date="2017-06-19T06:18:00Z"/>
        </w:rPr>
      </w:pPr>
      <m:oMath>
        <m:sSub>
          <m:sSubPr>
            <m:ctrlPr>
              <w:rPr>
                <w:rFonts w:ascii="Cambria Math" w:hAnsi="Cambria Math"/>
                <w:szCs w:val="24"/>
              </w:rPr>
            </m:ctrlPr>
          </m:sSubPr>
          <m:e>
            <m:r>
              <w:rPr>
                <w:rFonts w:ascii="Cambria Math" w:hAnsi="Cambria Math"/>
                <w:szCs w:val="24"/>
              </w:rPr>
              <m:t>T</m:t>
            </m:r>
          </m:e>
          <m:sub>
            <m:r>
              <w:rPr>
                <w:rFonts w:ascii="Cambria Math" w:hAnsi="Cambria Math"/>
                <w:szCs w:val="24"/>
              </w:rPr>
              <m:t>qgijm</m:t>
            </m:r>
          </m:sub>
        </m:sSub>
      </m:oMath>
      <w:r w:rsidR="001F6F6F">
        <w:rPr>
          <w:szCs w:val="24"/>
        </w:rPr>
        <w:tab/>
      </w:r>
      <w:r w:rsidR="001F6F6F">
        <w:rPr>
          <w:szCs w:val="24"/>
        </w:rPr>
        <w:tab/>
        <w:t xml:space="preserve">trips per month of households of type q for purpose g from zone i </w:t>
      </w:r>
      <w:r w:rsidR="001F6F6F">
        <w:rPr>
          <w:szCs w:val="24"/>
        </w:rPr>
        <w:tab/>
      </w:r>
    </w:p>
    <w:p w:rsidR="001F6F6F" w:rsidRDefault="001F6F6F" w:rsidP="00BB22DF">
      <w:pPr>
        <w:jc w:val="both"/>
      </w:pPr>
      <w:r>
        <w:rPr>
          <w:szCs w:val="24"/>
        </w:rPr>
        <w:tab/>
      </w:r>
      <w:r>
        <w:rPr>
          <w:szCs w:val="24"/>
        </w:rPr>
        <w:tab/>
        <w:t xml:space="preserve">to </w:t>
      </w:r>
      <w:r w:rsidRPr="005779E7">
        <w:rPr>
          <w:noProof/>
          <w:szCs w:val="24"/>
        </w:rPr>
        <w:t>zone</w:t>
      </w:r>
      <w:r>
        <w:rPr>
          <w:szCs w:val="24"/>
        </w:rPr>
        <w:t xml:space="preserve"> j using </w:t>
      </w:r>
      <w:r w:rsidRPr="005779E7">
        <w:rPr>
          <w:noProof/>
          <w:szCs w:val="24"/>
        </w:rPr>
        <w:t>mode m</w:t>
      </w:r>
    </w:p>
    <w:p w:rsidR="001F6F6F" w:rsidRDefault="00BB22DF" w:rsidP="001F6F6F">
      <w:pPr>
        <w:jc w:val="both"/>
      </w:pPr>
      <m:oMath>
        <m:sSub>
          <m:sSubPr>
            <m:ctrlPr>
              <w:rPr>
                <w:rFonts w:ascii="Cambria Math" w:hAnsi="Cambria Math"/>
                <w:szCs w:val="24"/>
              </w:rPr>
            </m:ctrlPr>
          </m:sSubPr>
          <m:e>
            <m:r>
              <w:rPr>
                <w:rFonts w:ascii="Cambria Math" w:hAnsi="Cambria Math"/>
                <w:szCs w:val="24"/>
              </w:rPr>
              <m:t>c</m:t>
            </m:r>
          </m:e>
          <m:sub>
            <m:r>
              <w:rPr>
                <w:rFonts w:ascii="Cambria Math" w:hAnsi="Cambria Math"/>
                <w:szCs w:val="24"/>
              </w:rPr>
              <m:t>ijm</m:t>
            </m:r>
          </m:sub>
        </m:sSub>
      </m:oMath>
      <w:r w:rsidR="001F6F6F">
        <w:rPr>
          <w:szCs w:val="24"/>
        </w:rPr>
        <w:tab/>
      </w:r>
      <w:r w:rsidR="001F6F6F">
        <w:rPr>
          <w:szCs w:val="24"/>
        </w:rPr>
        <w:tab/>
        <w:t>out of pocket operating costs of such trips</w:t>
      </w:r>
    </w:p>
    <w:p w:rsidR="00143683" w:rsidRDefault="00143683" w:rsidP="001F6F6F">
      <w:pPr>
        <w:jc w:val="both"/>
        <w:rPr>
          <w:szCs w:val="24"/>
        </w:rPr>
      </w:pPr>
    </w:p>
    <w:p w:rsidR="001F6F6F" w:rsidRDefault="001F6F6F" w:rsidP="001F6F6F">
      <w:pPr>
        <w:jc w:val="both"/>
      </w:pPr>
      <w:r>
        <w:rPr>
          <w:szCs w:val="24"/>
        </w:rPr>
        <w:t xml:space="preserve">This equation makes the assumption that households have to split their travel budgets between expenditures for trips </w:t>
      </w:r>
      <w:r w:rsidRPr="005779E7">
        <w:rPr>
          <w:noProof/>
          <w:szCs w:val="24"/>
        </w:rPr>
        <w:t>and</w:t>
      </w:r>
      <w:r>
        <w:rPr>
          <w:szCs w:val="24"/>
        </w:rPr>
        <w:t xml:space="preserve"> cars. </w:t>
      </w:r>
    </w:p>
    <w:p w:rsidR="00143683" w:rsidRDefault="00143683" w:rsidP="001F6F6F">
      <w:pPr>
        <w:jc w:val="both"/>
        <w:rPr>
          <w:szCs w:val="24"/>
        </w:rPr>
      </w:pPr>
    </w:p>
    <w:p w:rsidR="001F6F6F" w:rsidRDefault="001F6F6F" w:rsidP="001F6F6F">
      <w:pPr>
        <w:jc w:val="both"/>
      </w:pPr>
      <w:r>
        <w:rPr>
          <w:szCs w:val="24"/>
        </w:rPr>
        <w:t xml:space="preserve">The amount of money each household is able and willing to pay given its car ownership level and </w:t>
      </w:r>
      <w:r w:rsidRPr="008C5D04">
        <w:rPr>
          <w:noProof/>
          <w:szCs w:val="24"/>
        </w:rPr>
        <w:t>number</w:t>
      </w:r>
      <w:r>
        <w:rPr>
          <w:szCs w:val="24"/>
        </w:rPr>
        <w:t xml:space="preserve"> of trips </w:t>
      </w:r>
      <w:r w:rsidRPr="008C5D04">
        <w:rPr>
          <w:noProof/>
          <w:szCs w:val="24"/>
        </w:rPr>
        <w:t>is estimated</w:t>
      </w:r>
      <w:r>
        <w:rPr>
          <w:szCs w:val="24"/>
        </w:rPr>
        <w:t xml:space="preserve"> as a deviation from the system mean travel cost </w:t>
      </w:r>
      <m:oMath>
        <m:sSub>
          <m:sSubPr>
            <m:ctrlPr>
              <w:rPr>
                <w:rFonts w:ascii="Cambria Math" w:hAnsi="Cambria Math"/>
                <w:szCs w:val="24"/>
              </w:rPr>
            </m:ctrlPr>
          </m:sSubPr>
          <m:e>
            <m:r>
              <w:rPr>
                <w:rFonts w:ascii="Cambria Math" w:hAnsi="Cambria Math"/>
                <w:szCs w:val="24"/>
              </w:rPr>
              <m:t>c</m:t>
            </m:r>
          </m:e>
          <m:sub>
            <m:r>
              <w:rPr>
                <w:rFonts w:ascii="Cambria Math" w:hAnsi="Cambria Math"/>
                <w:szCs w:val="24"/>
              </w:rPr>
              <m:t>o</m:t>
            </m:r>
          </m:sub>
        </m:sSub>
      </m:oMath>
      <w:r>
        <w:rPr>
          <w:szCs w:val="24"/>
        </w:rPr>
        <w:t xml:space="preserve"> proportional to the deviation of the household’s car ownership level from the regional average. See equation 2</w:t>
      </w:r>
    </w:p>
    <w:p w:rsidR="001F6F6F" w:rsidRDefault="00BB22DF" w:rsidP="001F6F6F">
      <w:pPr>
        <w:jc w:val="both"/>
      </w:pPr>
      <m:oMath>
        <m:sSub>
          <m:sSubPr>
            <m:ctrlPr>
              <w:rPr>
                <w:rFonts w:ascii="Cambria Math" w:hAnsi="Cambria Math"/>
                <w:szCs w:val="24"/>
              </w:rPr>
            </m:ctrlPr>
          </m:sSubPr>
          <m:e>
            <m:r>
              <w:rPr>
                <w:rFonts w:ascii="Cambria Math" w:hAnsi="Cambria Math"/>
                <w:szCs w:val="24"/>
              </w:rPr>
              <m:t>c</m:t>
            </m:r>
          </m:e>
          <m:sub>
            <m:r>
              <w:rPr>
                <w:rFonts w:ascii="Cambria Math" w:hAnsi="Cambria Math"/>
                <w:szCs w:val="24"/>
              </w:rPr>
              <m:t>oqi</m:t>
            </m:r>
          </m:sub>
        </m:sSub>
        <m: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c</m:t>
            </m:r>
          </m:e>
          <m:sub>
            <m:r>
              <w:rPr>
                <w:rFonts w:ascii="Cambria Math" w:hAnsi="Cambria Math"/>
                <w:szCs w:val="24"/>
              </w:rPr>
              <m:t>o</m:t>
            </m:r>
          </m:sub>
        </m:sSub>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Q</m:t>
                </m:r>
              </m:e>
              <m:sub>
                <m:r>
                  <w:rPr>
                    <w:rFonts w:ascii="Cambria Math" w:hAnsi="Cambria Math"/>
                    <w:szCs w:val="24"/>
                  </w:rPr>
                  <m:t>qi</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H</m:t>
                </m:r>
              </m:e>
              <m:sub>
                <m:r>
                  <w:rPr>
                    <w:rFonts w:ascii="Cambria Math" w:hAnsi="Cambria Math"/>
                    <w:szCs w:val="24"/>
                  </w:rPr>
                  <m:t>qi</m:t>
                </m:r>
              </m:sub>
            </m:sSub>
          </m:num>
          <m:den>
            <m:nary>
              <m:naryPr>
                <m:chr m:val="∑"/>
                <m:ctrlPr>
                  <w:rPr>
                    <w:rFonts w:ascii="Cambria Math" w:hAnsi="Cambria Math"/>
                    <w:szCs w:val="24"/>
                  </w:rPr>
                </m:ctrlPr>
              </m:naryPr>
              <m:sub>
                <m:r>
                  <w:rPr>
                    <w:rFonts w:ascii="Cambria Math" w:hAnsi="Cambria Math"/>
                    <w:szCs w:val="24"/>
                  </w:rPr>
                  <m:t>qi</m:t>
                </m:r>
              </m:sub>
              <m:sup/>
              <m:e>
                <m:sSub>
                  <m:sSubPr>
                    <m:ctrlPr>
                      <w:ins w:id="32" w:author="LmW" w:date="2017-06-19T06:23:00Z">
                        <w:rPr>
                          <w:rFonts w:ascii="Cambria Math" w:hAnsi="Cambria Math"/>
                          <w:szCs w:val="24"/>
                        </w:rPr>
                      </w:ins>
                    </m:ctrlPr>
                  </m:sSubPr>
                  <m:e>
                    <m:r>
                      <w:ins w:id="33" w:author="LmW" w:date="2017-06-19T06:23:00Z">
                        <w:rPr>
                          <w:rFonts w:ascii="Cambria Math" w:hAnsi="Cambria Math"/>
                          <w:szCs w:val="24"/>
                        </w:rPr>
                        <m:t>Q</m:t>
                      </w:ins>
                    </m:r>
                  </m:e>
                  <m:sub>
                    <m:r>
                      <w:ins w:id="34" w:author="LmW" w:date="2017-06-19T06:23:00Z">
                        <w:rPr>
                          <w:rFonts w:ascii="Cambria Math" w:hAnsi="Cambria Math"/>
                          <w:szCs w:val="24"/>
                        </w:rPr>
                        <m:t>qi</m:t>
                      </w:ins>
                    </m:r>
                  </m:sub>
                </m:sSub>
              </m:e>
            </m:nary>
            <m:r>
              <w:rPr>
                <w:rFonts w:ascii="Cambria Math" w:hAnsi="Cambria Math"/>
                <w:szCs w:val="24"/>
              </w:rPr>
              <m:t>/</m:t>
            </m:r>
            <m:nary>
              <m:naryPr>
                <m:chr m:val="∑"/>
                <m:ctrlPr>
                  <w:rPr>
                    <w:rFonts w:ascii="Cambria Math" w:hAnsi="Cambria Math"/>
                    <w:szCs w:val="24"/>
                  </w:rPr>
                </m:ctrlPr>
              </m:naryPr>
              <m:sub>
                <m:r>
                  <w:rPr>
                    <w:rFonts w:ascii="Cambria Math" w:hAnsi="Cambria Math"/>
                    <w:szCs w:val="24"/>
                  </w:rPr>
                  <m:t>qi</m:t>
                </m:r>
              </m:sub>
              <m:sup/>
              <m:e>
                <m:sSub>
                  <m:sSubPr>
                    <m:ctrlPr>
                      <w:ins w:id="35" w:author="LmW" w:date="2017-06-19T06:23:00Z">
                        <w:rPr>
                          <w:rFonts w:ascii="Cambria Math" w:hAnsi="Cambria Math"/>
                          <w:szCs w:val="24"/>
                        </w:rPr>
                      </w:ins>
                    </m:ctrlPr>
                  </m:sSubPr>
                  <m:e>
                    <m:r>
                      <w:ins w:id="36" w:author="LmW" w:date="2017-06-19T06:23:00Z">
                        <w:rPr>
                          <w:rFonts w:ascii="Cambria Math" w:hAnsi="Cambria Math"/>
                          <w:szCs w:val="24"/>
                        </w:rPr>
                        <m:t>H</m:t>
                      </w:ins>
                    </m:r>
                  </m:e>
                  <m:sub>
                    <m:r>
                      <w:ins w:id="37" w:author="LmW" w:date="2017-06-19T06:23:00Z">
                        <w:rPr>
                          <w:rFonts w:ascii="Cambria Math" w:hAnsi="Cambria Math"/>
                          <w:szCs w:val="24"/>
                        </w:rPr>
                        <m:t>qi</m:t>
                      </w:ins>
                    </m:r>
                  </m:sub>
                </m:sSub>
              </m:e>
            </m:nary>
          </m:den>
        </m:f>
      </m:oMath>
      <w:r w:rsidR="001F6F6F">
        <w:rPr>
          <w:szCs w:val="24"/>
        </w:rPr>
        <w:t xml:space="preserve"> </w:t>
      </w:r>
      <w:r w:rsidR="001F6F6F">
        <w:rPr>
          <w:szCs w:val="24"/>
        </w:rPr>
        <w:tab/>
      </w:r>
      <w:r w:rsidR="001F6F6F">
        <w:rPr>
          <w:szCs w:val="24"/>
        </w:rPr>
        <w:tab/>
      </w:r>
      <w:r w:rsidR="001F6F6F">
        <w:rPr>
          <w:szCs w:val="24"/>
        </w:rPr>
        <w:tab/>
      </w:r>
      <w:r w:rsidR="001F6F6F">
        <w:rPr>
          <w:szCs w:val="24"/>
        </w:rPr>
        <w:tab/>
      </w:r>
      <w:r w:rsidR="001F6F6F">
        <w:rPr>
          <w:szCs w:val="24"/>
        </w:rPr>
        <w:tab/>
      </w:r>
      <w:r w:rsidR="001F6F6F">
        <w:rPr>
          <w:szCs w:val="24"/>
        </w:rPr>
        <w:tab/>
      </w:r>
      <w:r w:rsidR="001F6F6F">
        <w:rPr>
          <w:szCs w:val="24"/>
        </w:rPr>
        <w:tab/>
      </w:r>
      <w:r w:rsidR="001F6F6F">
        <w:rPr>
          <w:szCs w:val="24"/>
        </w:rPr>
        <w:tab/>
      </w:r>
      <w:r w:rsidR="001F6F6F">
        <w:rPr>
          <w:szCs w:val="24"/>
        </w:rPr>
        <w:tab/>
      </w:r>
      <w:r w:rsidR="001F6F6F">
        <w:rPr>
          <w:szCs w:val="24"/>
        </w:rPr>
        <w:tab/>
        <w:t>(2)</w:t>
      </w:r>
    </w:p>
    <w:p w:rsidR="00143683" w:rsidRDefault="00143683" w:rsidP="001F6F6F">
      <w:pPr>
        <w:jc w:val="both"/>
        <w:rPr>
          <w:szCs w:val="24"/>
        </w:rPr>
      </w:pPr>
    </w:p>
    <w:p w:rsidR="001F6F6F" w:rsidRDefault="001F6F6F" w:rsidP="001F6F6F">
      <w:pPr>
        <w:jc w:val="both"/>
      </w:pPr>
      <w:r>
        <w:rPr>
          <w:szCs w:val="24"/>
        </w:rPr>
        <w:t xml:space="preserve">According to Wegener </w:t>
      </w:r>
      <w:r w:rsidRPr="0091253A">
        <w:rPr>
          <w:noProof/>
          <w:szCs w:val="24"/>
        </w:rPr>
        <w:t>(2011)</w:t>
      </w:r>
      <w:r w:rsidR="0091253A" w:rsidRPr="0091253A">
        <w:rPr>
          <w:noProof/>
          <w:szCs w:val="24"/>
        </w:rPr>
        <w:t>,</w:t>
      </w:r>
      <w:r>
        <w:rPr>
          <w:szCs w:val="24"/>
        </w:rPr>
        <w:t xml:space="preserve"> zonal household travel budgets take into account the location of </w:t>
      </w:r>
      <w:r w:rsidR="0091253A" w:rsidRPr="0091253A">
        <w:rPr>
          <w:noProof/>
          <w:szCs w:val="24"/>
        </w:rPr>
        <w:t>the</w:t>
      </w:r>
      <w:r w:rsidRPr="0091253A">
        <w:rPr>
          <w:noProof/>
          <w:szCs w:val="24"/>
        </w:rPr>
        <w:t xml:space="preserve"> household</w:t>
      </w:r>
      <w:r>
        <w:rPr>
          <w:szCs w:val="24"/>
        </w:rPr>
        <w:t xml:space="preserve">, with suburban households paying more for transport and less </w:t>
      </w:r>
      <w:r w:rsidR="0091253A">
        <w:rPr>
          <w:szCs w:val="24"/>
        </w:rPr>
        <w:t xml:space="preserve">for </w:t>
      </w:r>
      <w:r>
        <w:rPr>
          <w:szCs w:val="24"/>
        </w:rPr>
        <w:t xml:space="preserve">housing than urban households. </w:t>
      </w:r>
    </w:p>
    <w:p w:rsidR="001F6F6F" w:rsidRDefault="00BB22DF" w:rsidP="001F6F6F">
      <w:pPr>
        <w:jc w:val="both"/>
      </w:pPr>
      <m:oMath>
        <m:sSub>
          <m:sSubPr>
            <m:ctrlPr>
              <w:rPr>
                <w:rFonts w:ascii="Cambria Math" w:hAnsi="Cambria Math"/>
                <w:szCs w:val="24"/>
              </w:rPr>
            </m:ctrlPr>
          </m:sSubPr>
          <m:e>
            <m:r>
              <w:rPr>
                <w:rFonts w:ascii="Cambria Math" w:hAnsi="Cambria Math"/>
                <w:szCs w:val="24"/>
              </w:rPr>
              <m:t>U</m:t>
            </m:r>
          </m:e>
          <m:sub>
            <m:r>
              <w:rPr>
                <w:rFonts w:ascii="Cambria Math" w:hAnsi="Cambria Math"/>
                <w:szCs w:val="24"/>
              </w:rPr>
              <m:t>qijm</m:t>
            </m:r>
          </m:sub>
        </m:sSub>
        <m:r>
          <w:rPr>
            <w:rFonts w:ascii="Cambria Math" w:hAnsi="Cambria Math"/>
            <w:szCs w:val="24"/>
          </w:rPr>
          <m:t>=</m:t>
        </m:r>
        <m:sSup>
          <m:sSupPr>
            <m:ctrlPr>
              <w:rPr>
                <w:rFonts w:ascii="Cambria Math" w:hAnsi="Cambria Math"/>
                <w:szCs w:val="24"/>
              </w:rPr>
            </m:ctrlPr>
          </m:sSupPr>
          <m:e>
            <m:r>
              <w:rPr>
                <w:rFonts w:ascii="Cambria Math" w:hAnsi="Cambria Math"/>
                <w:szCs w:val="24"/>
              </w:rPr>
              <m:t>[</m:t>
            </m:r>
            <m:sSub>
              <m:sSubPr>
                <m:ctrlPr>
                  <w:ins w:id="38" w:author="LmW" w:date="2017-06-19T06:24:00Z">
                    <w:rPr>
                      <w:rFonts w:ascii="Cambria Math" w:hAnsi="Cambria Math"/>
                      <w:i/>
                      <w:szCs w:val="24"/>
                    </w:rPr>
                  </w:ins>
                </m:ctrlPr>
              </m:sSubPr>
              <m:e>
                <m:r>
                  <w:ins w:id="39" w:author="LmW" w:date="2017-06-19T06:24:00Z">
                    <w:rPr>
                      <w:rFonts w:ascii="Cambria Math" w:hAnsi="Cambria Math"/>
                      <w:szCs w:val="24"/>
                    </w:rPr>
                    <m:t>V</m:t>
                  </w:ins>
                </m:r>
              </m:e>
              <m:sub>
                <m:r>
                  <w:ins w:id="40" w:author="LmW" w:date="2017-06-19T06:24:00Z">
                    <w:rPr>
                      <w:rFonts w:ascii="Cambria Math" w:hAnsi="Cambria Math"/>
                      <w:szCs w:val="24"/>
                    </w:rPr>
                    <m:t>tm</m:t>
                  </w:ins>
                </m:r>
              </m:sub>
            </m:sSub>
            <m:r>
              <w:rPr>
                <w:rFonts w:ascii="Cambria Math" w:hAnsi="Cambria Math"/>
                <w:szCs w:val="24"/>
              </w:rPr>
              <m:t>(</m:t>
            </m:r>
            <m:sSub>
              <m:sSubPr>
                <m:ctrlPr>
                  <w:rPr>
                    <w:rFonts w:ascii="Cambria Math" w:hAnsi="Cambria Math"/>
                    <w:szCs w:val="24"/>
                  </w:rPr>
                </m:ctrlPr>
              </m:sSubPr>
              <m:e>
                <m:r>
                  <w:rPr>
                    <w:rFonts w:ascii="Cambria Math" w:hAnsi="Cambria Math"/>
                    <w:szCs w:val="24"/>
                  </w:rPr>
                  <m:t>t</m:t>
                </m:r>
              </m:e>
              <m:sub>
                <m:r>
                  <w:rPr>
                    <w:rFonts w:ascii="Cambria Math" w:hAnsi="Cambria Math"/>
                    <w:szCs w:val="24"/>
                  </w:rPr>
                  <m:t>ijm</m:t>
                </m:r>
              </m:sub>
            </m:sSub>
            <m:r>
              <w:rPr>
                <w:rFonts w:ascii="Cambria Math" w:hAnsi="Cambria Math"/>
                <w:szCs w:val="24"/>
              </w:rPr>
              <m:t>)]</m:t>
            </m:r>
          </m:e>
          <m:sup>
            <m:sSub>
              <m:sSubPr>
                <m:ctrlPr>
                  <w:rPr>
                    <w:rFonts w:ascii="Cambria Math" w:hAnsi="Cambria Math"/>
                    <w:szCs w:val="24"/>
                  </w:rPr>
                </m:ctrlPr>
              </m:sSubPr>
              <m:e>
                <m:r>
                  <w:rPr>
                    <w:rFonts w:ascii="Cambria Math" w:hAnsi="Cambria Math"/>
                    <w:szCs w:val="24"/>
                  </w:rPr>
                  <m:t>w</m:t>
                </m:r>
              </m:e>
              <m:sub>
                <m:r>
                  <w:rPr>
                    <w:rFonts w:ascii="Cambria Math" w:hAnsi="Cambria Math"/>
                    <w:szCs w:val="24"/>
                  </w:rPr>
                  <m:t>tq</m:t>
                </m:r>
              </m:sub>
            </m:sSub>
          </m:sup>
        </m:sSup>
        <m:sSup>
          <m:sSupPr>
            <m:ctrlPr>
              <w:ins w:id="41" w:author="LmW" w:date="2017-06-19T06:26:00Z">
                <w:rPr>
                  <w:rFonts w:ascii="Cambria Math" w:hAnsi="Cambria Math"/>
                  <w:i/>
                  <w:szCs w:val="24"/>
                </w:rPr>
              </w:ins>
            </m:ctrlPr>
          </m:sSupPr>
          <m:e>
            <m:d>
              <m:dPr>
                <m:begChr m:val="["/>
                <m:endChr m:val="]"/>
                <m:ctrlPr>
                  <w:ins w:id="42" w:author="LmW" w:date="2017-06-19T06:26:00Z">
                    <w:rPr>
                      <w:rFonts w:ascii="Cambria Math" w:hAnsi="Cambria Math"/>
                      <w:szCs w:val="24"/>
                    </w:rPr>
                  </w:ins>
                </m:ctrlPr>
              </m:dPr>
              <m:e>
                <m:sSub>
                  <m:sSubPr>
                    <m:ctrlPr>
                      <w:ins w:id="43" w:author="LmW" w:date="2017-06-19T06:26:00Z">
                        <w:rPr>
                          <w:rFonts w:ascii="Cambria Math" w:hAnsi="Cambria Math"/>
                          <w:szCs w:val="24"/>
                        </w:rPr>
                      </w:ins>
                    </m:ctrlPr>
                  </m:sSubPr>
                  <m:e>
                    <m:r>
                      <w:ins w:id="44" w:author="LmW" w:date="2017-06-19T06:26:00Z">
                        <w:rPr>
                          <w:rFonts w:ascii="Cambria Math" w:hAnsi="Cambria Math"/>
                          <w:szCs w:val="24"/>
                        </w:rPr>
                        <m:t>V</m:t>
                      </w:ins>
                    </m:r>
                  </m:e>
                  <m:sub>
                    <m:r>
                      <w:ins w:id="45" w:author="LmW" w:date="2017-06-19T06:26:00Z">
                        <w:rPr>
                          <w:rFonts w:ascii="Cambria Math" w:hAnsi="Cambria Math"/>
                          <w:szCs w:val="24"/>
                        </w:rPr>
                        <m:t>cm</m:t>
                      </w:ins>
                    </m:r>
                  </m:sub>
                </m:sSub>
                <m:r>
                  <w:ins w:id="46" w:author="LmW" w:date="2017-06-19T06:26:00Z">
                    <w:rPr>
                      <w:rFonts w:ascii="Cambria Math" w:hAnsi="Cambria Math"/>
                      <w:szCs w:val="24"/>
                    </w:rPr>
                    <m:t>(</m:t>
                  </w:ins>
                </m:r>
                <m:sSub>
                  <m:sSubPr>
                    <m:ctrlPr>
                      <w:ins w:id="47" w:author="LmW" w:date="2017-06-19T06:26:00Z">
                        <w:rPr>
                          <w:rFonts w:ascii="Cambria Math" w:hAnsi="Cambria Math"/>
                          <w:szCs w:val="24"/>
                        </w:rPr>
                      </w:ins>
                    </m:ctrlPr>
                  </m:sSubPr>
                  <m:e>
                    <m:r>
                      <w:ins w:id="48" w:author="LmW" w:date="2017-06-19T06:26:00Z">
                        <w:rPr>
                          <w:rFonts w:ascii="Cambria Math" w:hAnsi="Cambria Math"/>
                          <w:szCs w:val="24"/>
                        </w:rPr>
                        <m:t>c</m:t>
                      </w:ins>
                    </m:r>
                  </m:e>
                  <m:sub>
                    <m:r>
                      <w:ins w:id="49" w:author="LmW" w:date="2017-06-19T06:26:00Z">
                        <w:rPr>
                          <w:rFonts w:ascii="Cambria Math" w:hAnsi="Cambria Math"/>
                          <w:szCs w:val="24"/>
                        </w:rPr>
                        <m:t>ijm</m:t>
                      </w:ins>
                    </m:r>
                  </m:sub>
                </m:sSub>
                <m:r>
                  <w:ins w:id="50" w:author="LmW" w:date="2017-06-19T06:26:00Z">
                    <w:rPr>
                      <w:rFonts w:ascii="Cambria Math" w:hAnsi="Cambria Math"/>
                      <w:szCs w:val="24"/>
                    </w:rPr>
                    <m:t>/</m:t>
                  </w:ins>
                </m:r>
                <m:sSub>
                  <m:sSubPr>
                    <m:ctrlPr>
                      <w:ins w:id="51" w:author="LmW" w:date="2017-06-19T06:26:00Z">
                        <w:rPr>
                          <w:rFonts w:ascii="Cambria Math" w:hAnsi="Cambria Math"/>
                          <w:i/>
                          <w:szCs w:val="24"/>
                        </w:rPr>
                      </w:ins>
                    </m:ctrlPr>
                  </m:sSubPr>
                  <m:e>
                    <m:r>
                      <w:ins w:id="52" w:author="LmW" w:date="2017-06-19T06:26:00Z">
                        <w:rPr>
                          <w:rFonts w:ascii="Cambria Math" w:hAnsi="Cambria Math"/>
                          <w:szCs w:val="24"/>
                        </w:rPr>
                        <m:t>C</m:t>
                      </w:ins>
                    </m:r>
                  </m:e>
                  <m:sub>
                    <m:r>
                      <w:ins w:id="53" w:author="LmW" w:date="2017-06-19T06:26:00Z">
                        <w:rPr>
                          <w:rFonts w:ascii="Cambria Math" w:hAnsi="Cambria Math"/>
                          <w:szCs w:val="24"/>
                        </w:rPr>
                        <m:t>oqi</m:t>
                      </w:ins>
                    </m:r>
                  </m:sub>
                </m:sSub>
                <m:r>
                  <w:ins w:id="54" w:author="LmW" w:date="2017-06-19T06:26:00Z">
                    <w:rPr>
                      <w:rFonts w:ascii="Cambria Math" w:hAnsi="Cambria Math"/>
                      <w:szCs w:val="24"/>
                    </w:rPr>
                    <m:t>)</m:t>
                  </w:ins>
                </m:r>
              </m:e>
            </m:d>
          </m:e>
          <m:sup>
            <m:sSub>
              <m:sSubPr>
                <m:ctrlPr>
                  <w:ins w:id="55" w:author="LmW" w:date="2017-06-19T06:26:00Z">
                    <w:rPr>
                      <w:rFonts w:ascii="Cambria Math" w:hAnsi="Cambria Math"/>
                      <w:i/>
                      <w:szCs w:val="24"/>
                    </w:rPr>
                  </w:ins>
                </m:ctrlPr>
              </m:sSubPr>
              <m:e>
                <m:r>
                  <w:ins w:id="56" w:author="LmW" w:date="2017-06-19T06:26:00Z">
                    <w:rPr>
                      <w:rFonts w:ascii="Cambria Math" w:hAnsi="Cambria Math"/>
                      <w:szCs w:val="24"/>
                    </w:rPr>
                    <m:t>w</m:t>
                  </w:ins>
                </m:r>
              </m:e>
              <m:sub>
                <m:r>
                  <w:ins w:id="57" w:author="LmW" w:date="2017-06-19T06:26:00Z">
                    <w:rPr>
                      <w:rFonts w:ascii="Cambria Math" w:hAnsi="Cambria Math"/>
                      <w:szCs w:val="24"/>
                    </w:rPr>
                    <m:t>cq</m:t>
                  </w:ins>
                </m:r>
              </m:sub>
            </m:sSub>
          </m:sup>
        </m:sSup>
        <m:r>
          <w:rPr>
            <w:rFonts w:ascii="Cambria Math" w:hAnsi="Cambria Math"/>
            <w:szCs w:val="24"/>
          </w:rPr>
          <m:t xml:space="preserve"> </m:t>
        </m:r>
      </m:oMath>
      <w:r w:rsidR="001F6F6F">
        <w:rPr>
          <w:szCs w:val="24"/>
        </w:rPr>
        <w:tab/>
      </w:r>
      <w:r w:rsidR="001F6F6F">
        <w:rPr>
          <w:szCs w:val="24"/>
        </w:rPr>
        <w:tab/>
      </w:r>
      <w:r w:rsidR="001F6F6F">
        <w:rPr>
          <w:szCs w:val="24"/>
        </w:rPr>
        <w:tab/>
      </w:r>
      <w:r w:rsidR="001F6F6F">
        <w:rPr>
          <w:szCs w:val="24"/>
        </w:rPr>
        <w:tab/>
      </w:r>
      <w:r w:rsidR="001F6F6F">
        <w:rPr>
          <w:szCs w:val="24"/>
        </w:rPr>
        <w:tab/>
        <w:t>(3)</w:t>
      </w:r>
    </w:p>
    <w:p w:rsidR="001F6F6F" w:rsidRDefault="001F6F6F" w:rsidP="001F6F6F">
      <w:pPr>
        <w:jc w:val="both"/>
      </w:pPr>
      <w:r>
        <w:rPr>
          <w:szCs w:val="24"/>
        </w:rPr>
        <w:t xml:space="preserve">Where </w:t>
      </w:r>
    </w:p>
    <w:p w:rsidR="001F6F6F" w:rsidRDefault="00BB22DF" w:rsidP="001F6F6F">
      <w:pPr>
        <w:jc w:val="both"/>
      </w:pPr>
      <m:oMath>
        <m:sSub>
          <m:sSubPr>
            <m:ctrlPr>
              <w:rPr>
                <w:rFonts w:ascii="Cambria Math" w:hAnsi="Cambria Math"/>
                <w:szCs w:val="24"/>
              </w:rPr>
            </m:ctrlPr>
          </m:sSubPr>
          <m:e>
            <m:r>
              <w:rPr>
                <w:rFonts w:ascii="Cambria Math" w:hAnsi="Cambria Math"/>
                <w:szCs w:val="24"/>
              </w:rPr>
              <m:t>U</m:t>
            </m:r>
          </m:e>
          <m:sub>
            <m:r>
              <w:rPr>
                <w:rFonts w:ascii="Cambria Math" w:hAnsi="Cambria Math"/>
                <w:szCs w:val="24"/>
              </w:rPr>
              <m:t>qijm</m:t>
            </m:r>
          </m:sub>
        </m:sSub>
      </m:oMath>
      <w:r w:rsidR="001F6F6F">
        <w:rPr>
          <w:szCs w:val="24"/>
        </w:rPr>
        <w:tab/>
      </w:r>
      <w:r w:rsidR="001F6F6F">
        <w:rPr>
          <w:szCs w:val="24"/>
        </w:rPr>
        <w:tab/>
        <w:t xml:space="preserve">Is the utility of the trip </w:t>
      </w:r>
    </w:p>
    <w:p w:rsidR="001F6F6F" w:rsidRDefault="00BB22DF" w:rsidP="001F6F6F">
      <w:pPr>
        <w:jc w:val="both"/>
      </w:pPr>
      <m:oMath>
        <m:sSub>
          <m:sSubPr>
            <m:ctrlPr>
              <w:rPr>
                <w:rFonts w:ascii="Cambria Math" w:hAnsi="Cambria Math"/>
                <w:szCs w:val="24"/>
              </w:rPr>
            </m:ctrlPr>
          </m:sSubPr>
          <m:e>
            <m:r>
              <w:rPr>
                <w:rFonts w:ascii="Cambria Math" w:hAnsi="Cambria Math"/>
                <w:szCs w:val="24"/>
              </w:rPr>
              <m:t>w</m:t>
            </m:r>
          </m:e>
          <m:sub>
            <m:r>
              <w:rPr>
                <w:rFonts w:ascii="Cambria Math" w:hAnsi="Cambria Math"/>
                <w:szCs w:val="24"/>
              </w:rPr>
              <m:t>tq</m:t>
            </m:r>
          </m:sub>
        </m:sSub>
      </m:oMath>
      <w:r w:rsidR="001F6F6F">
        <w:rPr>
          <w:szCs w:val="24"/>
        </w:rPr>
        <w:t xml:space="preserve">and </w:t>
      </w:r>
      <m:oMath>
        <m:sSub>
          <m:sSubPr>
            <m:ctrlPr>
              <w:rPr>
                <w:rFonts w:ascii="Cambria Math" w:hAnsi="Cambria Math"/>
                <w:szCs w:val="24"/>
              </w:rPr>
            </m:ctrlPr>
          </m:sSubPr>
          <m:e>
            <m:r>
              <w:rPr>
                <w:rFonts w:ascii="Cambria Math" w:hAnsi="Cambria Math"/>
                <w:szCs w:val="24"/>
              </w:rPr>
              <m:t>w</m:t>
            </m:r>
          </m:e>
          <m:sub>
            <m:r>
              <w:rPr>
                <w:rFonts w:ascii="Cambria Math" w:hAnsi="Cambria Math"/>
                <w:szCs w:val="24"/>
              </w:rPr>
              <m:t>cq</m:t>
            </m:r>
          </m:sub>
        </m:sSub>
      </m:oMath>
      <w:r w:rsidR="001F6F6F">
        <w:rPr>
          <w:szCs w:val="24"/>
        </w:rPr>
        <w:tab/>
        <w:t>are multiplicative weights adding up to 1</w:t>
      </w:r>
    </w:p>
    <w:p w:rsidR="001F6F6F" w:rsidRDefault="00BB22DF" w:rsidP="001F6F6F">
      <w:pPr>
        <w:jc w:val="both"/>
      </w:pPr>
      <m:oMath>
        <m:sSub>
          <m:sSubPr>
            <m:ctrlPr>
              <w:rPr>
                <w:rFonts w:ascii="Cambria Math" w:hAnsi="Cambria Math"/>
                <w:szCs w:val="24"/>
              </w:rPr>
            </m:ctrlPr>
          </m:sSubPr>
          <m:e>
            <m:r>
              <w:rPr>
                <w:rFonts w:ascii="Cambria Math" w:hAnsi="Cambria Math"/>
                <w:szCs w:val="24"/>
              </w:rPr>
              <m:t>t</m:t>
            </m:r>
          </m:e>
          <m:sub>
            <m:r>
              <w:rPr>
                <w:rFonts w:ascii="Cambria Math" w:hAnsi="Cambria Math"/>
                <w:szCs w:val="24"/>
              </w:rPr>
              <m:t>ijm</m:t>
            </m:r>
          </m:sub>
        </m:sSub>
      </m:oMath>
      <w:r w:rsidR="001F6F6F">
        <w:rPr>
          <w:szCs w:val="24"/>
        </w:rPr>
        <w:tab/>
      </w:r>
      <w:r w:rsidR="001F6F6F">
        <w:rPr>
          <w:szCs w:val="24"/>
        </w:rPr>
        <w:tab/>
        <w:t xml:space="preserve">    is the travel time of the trip</w:t>
      </w:r>
    </w:p>
    <w:p w:rsidR="001F6F6F" w:rsidRDefault="00BB22DF" w:rsidP="001F6F6F">
      <w:pPr>
        <w:jc w:val="both"/>
      </w:pPr>
      <m:oMath>
        <m:sSub>
          <m:sSubPr>
            <m:ctrlPr>
              <w:rPr>
                <w:rFonts w:ascii="Cambria Math" w:hAnsi="Cambria Math"/>
                <w:szCs w:val="24"/>
              </w:rPr>
            </m:ctrlPr>
          </m:sSubPr>
          <m:e>
            <m:r>
              <w:rPr>
                <w:rFonts w:ascii="Cambria Math" w:hAnsi="Cambria Math"/>
                <w:szCs w:val="24"/>
              </w:rPr>
              <m:t>c</m:t>
            </m:r>
          </m:e>
          <m:sub>
            <m:r>
              <w:rPr>
                <w:rFonts w:ascii="Cambria Math" w:hAnsi="Cambria Math"/>
                <w:szCs w:val="24"/>
              </w:rPr>
              <m:t>ijm</m:t>
            </m:r>
          </m:sub>
        </m:sSub>
      </m:oMath>
      <w:r w:rsidR="001F6F6F">
        <w:rPr>
          <w:szCs w:val="24"/>
        </w:rPr>
        <w:tab/>
      </w:r>
      <w:r w:rsidR="001F6F6F">
        <w:rPr>
          <w:szCs w:val="24"/>
        </w:rPr>
        <w:tab/>
        <w:t xml:space="preserve">    travel cost of the trip</w:t>
      </w:r>
    </w:p>
    <w:p w:rsidR="001F6F6F" w:rsidRDefault="00BB22DF" w:rsidP="001F6F6F">
      <w:pPr>
        <w:jc w:val="both"/>
      </w:pPr>
      <m:oMath>
        <m:sSub>
          <m:sSubPr>
            <m:ctrlPr>
              <w:rPr>
                <w:rFonts w:ascii="Cambria Math" w:hAnsi="Cambria Math"/>
              </w:rPr>
            </m:ctrlPr>
          </m:sSubPr>
          <m:e>
            <m:sSub>
              <m:sSubPr>
                <m:ctrlPr>
                  <w:rPr>
                    <w:rFonts w:ascii="Cambria Math" w:hAnsi="Cambria Math"/>
                    <w:szCs w:val="24"/>
                  </w:rPr>
                </m:ctrlPr>
              </m:sSubPr>
              <m:e>
                <m:r>
                  <w:rPr>
                    <w:rFonts w:ascii="Cambria Math" w:hAnsi="Cambria Math"/>
                    <w:szCs w:val="24"/>
                  </w:rPr>
                  <m:t>c</m:t>
                </m:r>
              </m:e>
              <m:sub>
                <m:r>
                  <w:rPr>
                    <w:rFonts w:ascii="Cambria Math" w:hAnsi="Cambria Math"/>
                    <w:szCs w:val="24"/>
                  </w:rPr>
                  <m:t>oqi</m:t>
                </m:r>
              </m:sub>
            </m:sSub>
          </m:e>
          <m:sub/>
        </m:sSub>
      </m:oMath>
      <w:r w:rsidR="001F6F6F">
        <w:rPr>
          <w:szCs w:val="24"/>
        </w:rPr>
        <w:tab/>
      </w:r>
      <w:r w:rsidR="001F6F6F">
        <w:rPr>
          <w:szCs w:val="24"/>
        </w:rPr>
        <w:tab/>
        <w:t xml:space="preserve">    amount of time the household is willing and able to pay per trip</w:t>
      </w:r>
    </w:p>
    <w:p w:rsidR="001F6F6F" w:rsidRDefault="00BB22DF" w:rsidP="001F6F6F">
      <w:pPr>
        <w:jc w:val="both"/>
      </w:pPr>
      <m:oMath>
        <m:sSub>
          <m:sSubPr>
            <m:ctrlPr>
              <w:rPr>
                <w:rFonts w:ascii="Cambria Math" w:hAnsi="Cambria Math"/>
                <w:szCs w:val="24"/>
              </w:rPr>
            </m:ctrlPr>
          </m:sSubPr>
          <m:e>
            <m:r>
              <w:rPr>
                <w:rFonts w:ascii="Cambria Math" w:hAnsi="Cambria Math"/>
                <w:szCs w:val="24"/>
              </w:rPr>
              <m:t>V</m:t>
            </m:r>
          </m:e>
          <m:sub>
            <m:r>
              <w:rPr>
                <w:rFonts w:ascii="Cambria Math" w:hAnsi="Cambria Math"/>
                <w:szCs w:val="24"/>
              </w:rPr>
              <m:t>tm</m:t>
            </m:r>
          </m:sub>
        </m:sSub>
        <m:r>
          <w:rPr>
            <w:rFonts w:ascii="Cambria Math" w:hAnsi="Cambria Math"/>
            <w:szCs w:val="24"/>
          </w:rPr>
          <m:t>.</m:t>
        </m:r>
      </m:oMath>
      <w:r w:rsidR="001F6F6F">
        <w:rPr>
          <w:szCs w:val="24"/>
        </w:rPr>
        <w:t xml:space="preserve"> and </w:t>
      </w:r>
      <m:oMath>
        <m:sSub>
          <m:sSubPr>
            <m:ctrlPr>
              <w:rPr>
                <w:rFonts w:ascii="Cambria Math" w:hAnsi="Cambria Math"/>
                <w:szCs w:val="24"/>
              </w:rPr>
            </m:ctrlPr>
          </m:sSubPr>
          <m:e>
            <m:r>
              <w:rPr>
                <w:rFonts w:ascii="Cambria Math" w:hAnsi="Cambria Math"/>
                <w:szCs w:val="24"/>
              </w:rPr>
              <m:t>V</m:t>
            </m:r>
          </m:e>
          <m:sub>
            <m:r>
              <w:rPr>
                <w:rFonts w:ascii="Cambria Math" w:hAnsi="Cambria Math"/>
                <w:szCs w:val="24"/>
              </w:rPr>
              <m:t>cm</m:t>
            </m:r>
          </m:sub>
        </m:sSub>
        <m:r>
          <w:rPr>
            <w:rFonts w:ascii="Cambria Math" w:hAnsi="Cambria Math"/>
            <w:szCs w:val="24"/>
          </w:rPr>
          <m:t>.</m:t>
        </m:r>
      </m:oMath>
      <w:r w:rsidR="001F6F6F">
        <w:rPr>
          <w:szCs w:val="24"/>
        </w:rPr>
        <w:t xml:space="preserve">  are value functions mapping travel time and cost of a common utility function</w:t>
      </w:r>
    </w:p>
    <w:p w:rsidR="005779E7" w:rsidRDefault="005779E7" w:rsidP="001F6F6F">
      <w:pPr>
        <w:jc w:val="both"/>
        <w:rPr>
          <w:szCs w:val="24"/>
        </w:rPr>
      </w:pPr>
    </w:p>
    <w:p w:rsidR="001F6F6F" w:rsidRDefault="001F6F6F" w:rsidP="001F6F6F">
      <w:pPr>
        <w:jc w:val="both"/>
      </w:pPr>
      <w:r>
        <w:rPr>
          <w:szCs w:val="24"/>
        </w:rPr>
        <w:t xml:space="preserve">The logit model equation </w:t>
      </w:r>
      <w:r w:rsidR="00143683">
        <w:rPr>
          <w:noProof/>
          <w:szCs w:val="24"/>
        </w:rPr>
        <w:t>(4)</w:t>
      </w:r>
      <w:r>
        <w:rPr>
          <w:szCs w:val="24"/>
        </w:rPr>
        <w:t xml:space="preserve"> is then used to calculate the destination and mode choice of household</w:t>
      </w:r>
      <w:r w:rsidR="005779E7">
        <w:rPr>
          <w:szCs w:val="24"/>
        </w:rPr>
        <w:t>s</w:t>
      </w:r>
      <w:r>
        <w:rPr>
          <w:szCs w:val="24"/>
        </w:rPr>
        <w:t>.</w:t>
      </w:r>
    </w:p>
    <w:p w:rsidR="001F6F6F" w:rsidRDefault="00BB22DF" w:rsidP="001F6F6F">
      <w:pPr>
        <w:jc w:val="both"/>
        <w:rPr>
          <w:szCs w:val="24"/>
        </w:rPr>
      </w:pPr>
      <m:oMath>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m/qgkij</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e</m:t>
            </m:r>
            <m:r>
              <w:rPr>
                <w:rFonts w:ascii="Cambria Math" w:hAnsi="Cambria Math"/>
                <w:sz w:val="28"/>
                <w:szCs w:val="28"/>
              </w:rPr>
              <m:t>xp</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λ</m:t>
                    </m:r>
                  </m:e>
                  <m:sub>
                    <m:r>
                      <w:rPr>
                        <w:rFonts w:ascii="Cambria Math" w:hAnsi="Cambria Math"/>
                        <w:sz w:val="28"/>
                        <w:szCs w:val="28"/>
                      </w:rPr>
                      <m:t>g</m:t>
                    </m:r>
                  </m:sub>
                </m:sSub>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qijm</m:t>
                    </m:r>
                  </m:sub>
                </m:sSub>
              </m:e>
            </m:d>
          </m:num>
          <m:den>
            <m:nary>
              <m:naryPr>
                <m:chr m:val="∑"/>
                <m:ctrlPr>
                  <w:rPr>
                    <w:rFonts w:ascii="Cambria Math" w:hAnsi="Cambria Math"/>
                    <w:sz w:val="28"/>
                    <w:szCs w:val="28"/>
                  </w:rPr>
                </m:ctrlPr>
              </m:naryPr>
              <m:sub>
                <m:r>
                  <w:rPr>
                    <w:rFonts w:ascii="Cambria Math" w:hAnsi="Cambria Math"/>
                    <w:sz w:val="28"/>
                    <w:szCs w:val="28"/>
                  </w:rPr>
                  <m:t>mϵ</m:t>
                </m:r>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k</m:t>
                    </m:r>
                  </m:sub>
                </m:sSub>
              </m:sub>
              <m:sup/>
              <m:e>
                <m:r>
                  <w:ins w:id="58" w:author="LmW" w:date="2017-06-19T06:26:00Z">
                    <w:rPr>
                      <w:rFonts w:ascii="Cambria Math" w:hAnsi="Cambria Math"/>
                      <w:sz w:val="28"/>
                      <w:szCs w:val="28"/>
                    </w:rPr>
                    <m:t>exp</m:t>
                  </w:ins>
                </m:r>
                <m:d>
                  <m:dPr>
                    <m:ctrlPr>
                      <w:ins w:id="59" w:author="LmW" w:date="2017-06-19T06:26:00Z">
                        <w:rPr>
                          <w:rFonts w:ascii="Cambria Math" w:hAnsi="Cambria Math"/>
                          <w:sz w:val="28"/>
                          <w:szCs w:val="28"/>
                        </w:rPr>
                      </w:ins>
                    </m:ctrlPr>
                  </m:dPr>
                  <m:e>
                    <m:sSub>
                      <m:sSubPr>
                        <m:ctrlPr>
                          <w:ins w:id="60" w:author="LmW" w:date="2017-06-19T06:26:00Z">
                            <w:rPr>
                              <w:rFonts w:ascii="Cambria Math" w:hAnsi="Cambria Math"/>
                              <w:sz w:val="28"/>
                              <w:szCs w:val="28"/>
                            </w:rPr>
                          </w:ins>
                        </m:ctrlPr>
                      </m:sSubPr>
                      <m:e>
                        <m:r>
                          <w:ins w:id="61" w:author="LmW" w:date="2017-06-19T06:26:00Z">
                            <w:rPr>
                              <w:rFonts w:ascii="Cambria Math" w:hAnsi="Cambria Math"/>
                              <w:sz w:val="28"/>
                              <w:szCs w:val="28"/>
                            </w:rPr>
                            <m:t>λ</m:t>
                          </w:ins>
                        </m:r>
                      </m:e>
                      <m:sub>
                        <m:r>
                          <w:ins w:id="62" w:author="LmW" w:date="2017-06-19T06:26:00Z">
                            <w:rPr>
                              <w:rFonts w:ascii="Cambria Math" w:hAnsi="Cambria Math"/>
                              <w:sz w:val="28"/>
                              <w:szCs w:val="28"/>
                            </w:rPr>
                            <m:t>g</m:t>
                          </w:ins>
                        </m:r>
                      </m:sub>
                    </m:sSub>
                    <m:sSub>
                      <m:sSubPr>
                        <m:ctrlPr>
                          <w:ins w:id="63" w:author="LmW" w:date="2017-06-19T06:26:00Z">
                            <w:rPr>
                              <w:rFonts w:ascii="Cambria Math" w:hAnsi="Cambria Math"/>
                              <w:sz w:val="28"/>
                              <w:szCs w:val="28"/>
                            </w:rPr>
                          </w:ins>
                        </m:ctrlPr>
                      </m:sSubPr>
                      <m:e>
                        <m:r>
                          <w:ins w:id="64" w:author="LmW" w:date="2017-06-19T06:26:00Z">
                            <w:rPr>
                              <w:rFonts w:ascii="Cambria Math" w:hAnsi="Cambria Math"/>
                              <w:sz w:val="28"/>
                              <w:szCs w:val="28"/>
                            </w:rPr>
                            <m:t>U</m:t>
                          </w:ins>
                        </m:r>
                      </m:e>
                      <m:sub>
                        <m:r>
                          <w:ins w:id="65" w:author="LmW" w:date="2017-06-19T06:26:00Z">
                            <w:rPr>
                              <w:rFonts w:ascii="Cambria Math" w:hAnsi="Cambria Math"/>
                              <w:sz w:val="28"/>
                              <w:szCs w:val="28"/>
                            </w:rPr>
                            <m:t>qijm</m:t>
                          </w:ins>
                        </m:r>
                      </m:sub>
                    </m:sSub>
                  </m:e>
                </m:d>
              </m:e>
            </m:nary>
          </m:den>
        </m:f>
      </m:oMath>
      <w:r w:rsidR="001F6F6F">
        <w:rPr>
          <w:szCs w:val="24"/>
        </w:rPr>
        <w:tab/>
      </w:r>
      <w:r w:rsidR="001F6F6F">
        <w:rPr>
          <w:szCs w:val="24"/>
        </w:rPr>
        <w:tab/>
      </w:r>
      <w:r w:rsidR="001F6F6F">
        <w:rPr>
          <w:szCs w:val="24"/>
        </w:rPr>
        <w:tab/>
      </w:r>
      <w:r w:rsidR="00143683">
        <w:rPr>
          <w:szCs w:val="24"/>
        </w:rPr>
        <w:t xml:space="preserve">   </w:t>
      </w:r>
      <w:r w:rsidR="001F6F6F">
        <w:rPr>
          <w:szCs w:val="24"/>
        </w:rPr>
        <w:tab/>
      </w:r>
      <w:r w:rsidR="001F6F6F">
        <w:rPr>
          <w:szCs w:val="24"/>
        </w:rPr>
        <w:tab/>
      </w:r>
      <w:r w:rsidR="001F6F6F">
        <w:rPr>
          <w:szCs w:val="24"/>
        </w:rPr>
        <w:tab/>
      </w:r>
      <w:r w:rsidR="001F6F6F">
        <w:rPr>
          <w:szCs w:val="24"/>
        </w:rPr>
        <w:tab/>
        <w:t>(4)</w:t>
      </w:r>
      <w:r w:rsidR="001F6F6F">
        <w:rPr>
          <w:szCs w:val="24"/>
        </w:rPr>
        <w:tab/>
      </w:r>
      <w:r w:rsidR="001F6F6F">
        <w:rPr>
          <w:szCs w:val="24"/>
        </w:rPr>
        <w:tab/>
      </w:r>
    </w:p>
    <w:p w:rsidR="001F6F6F" w:rsidRDefault="001F6F6F" w:rsidP="001F6F6F">
      <w:pPr>
        <w:jc w:val="both"/>
      </w:pPr>
      <w:r>
        <w:rPr>
          <w:szCs w:val="24"/>
        </w:rPr>
        <w:tab/>
      </w:r>
      <w:r>
        <w:rPr>
          <w:szCs w:val="24"/>
        </w:rPr>
        <w:tab/>
      </w:r>
      <w:r>
        <w:rPr>
          <w:szCs w:val="24"/>
        </w:rPr>
        <w:tab/>
      </w:r>
      <w:r>
        <w:rPr>
          <w:szCs w:val="24"/>
        </w:rPr>
        <w:tab/>
      </w:r>
    </w:p>
    <w:p w:rsidR="001F6F6F" w:rsidRDefault="001F6F6F" w:rsidP="001F6F6F">
      <w:pPr>
        <w:pStyle w:val="Heading3"/>
        <w:keepNext w:val="0"/>
        <w:keepLines w:val="0"/>
        <w:jc w:val="both"/>
      </w:pPr>
      <w:bookmarkStart w:id="66" w:name="_Toc469949315"/>
      <w:r w:rsidRPr="001F6F6F">
        <w:rPr>
          <w:rFonts w:eastAsia="Times New Roman" w:cs="Times New Roman"/>
        </w:rPr>
        <w:t>Impact 2050</w:t>
      </w:r>
      <w:bookmarkEnd w:id="66"/>
      <w:r>
        <w:rPr>
          <w:rFonts w:eastAsia="Times New Roman" w:cs="Times New Roman"/>
          <w:sz w:val="24"/>
        </w:rPr>
        <w:t xml:space="preserve"> </w:t>
      </w:r>
      <w:r>
        <w:rPr>
          <w:rFonts w:eastAsia="Times New Roman" w:cs="Times New Roman"/>
          <w:sz w:val="24"/>
        </w:rPr>
        <w:tab/>
      </w:r>
      <w:r>
        <w:rPr>
          <w:rFonts w:eastAsia="Times New Roman" w:cs="Times New Roman"/>
          <w:sz w:val="24"/>
        </w:rPr>
        <w:tab/>
      </w:r>
      <w:r>
        <w:rPr>
          <w:rFonts w:eastAsia="Times New Roman" w:cs="Times New Roman"/>
          <w:sz w:val="24"/>
        </w:rPr>
        <w:tab/>
      </w:r>
    </w:p>
    <w:p w:rsidR="001F6F6F" w:rsidRDefault="001F6F6F" w:rsidP="001F6F6F">
      <w:pPr>
        <w:jc w:val="both"/>
      </w:pPr>
      <w:r>
        <w:rPr>
          <w:szCs w:val="24"/>
        </w:rPr>
        <w:t xml:space="preserve">The Impacts 2050 model is a model that forecasts travel </w:t>
      </w:r>
      <w:r w:rsidRPr="00143683">
        <w:rPr>
          <w:noProof/>
          <w:szCs w:val="24"/>
        </w:rPr>
        <w:t>behavior.</w:t>
      </w:r>
      <w:r>
        <w:rPr>
          <w:szCs w:val="24"/>
        </w:rPr>
        <w:t xml:space="preserve"> The model aims to address a wide range of questions by integrating the socio-demographic, land-use, employment, transport supply, and travel behavior (Impact 2050). To understand the relationships between population socio-economic characteristics and travel demand, and how these </w:t>
      </w:r>
      <w:r w:rsidRPr="008C5D04">
        <w:rPr>
          <w:noProof/>
          <w:szCs w:val="24"/>
        </w:rPr>
        <w:t>are impacted</w:t>
      </w:r>
      <w:r>
        <w:rPr>
          <w:szCs w:val="24"/>
        </w:rPr>
        <w:t xml:space="preserve"> over time. A population’s impact on travel behavior </w:t>
      </w:r>
      <w:r w:rsidR="0043713B">
        <w:rPr>
          <w:noProof/>
          <w:szCs w:val="24"/>
        </w:rPr>
        <w:t>is</w:t>
      </w:r>
      <w:r>
        <w:rPr>
          <w:szCs w:val="24"/>
        </w:rPr>
        <w:t xml:space="preserve"> calculated </w:t>
      </w:r>
      <w:r w:rsidR="0043713B">
        <w:rPr>
          <w:noProof/>
          <w:szCs w:val="24"/>
        </w:rPr>
        <w:t>regarding</w:t>
      </w:r>
      <w:r>
        <w:rPr>
          <w:szCs w:val="24"/>
        </w:rPr>
        <w:t xml:space="preserve"> car ownership, trip rates, and mode choice (Impact 2050). It also looks at area types divided into three categories; urban (central city), suburban, and rural areas. The model </w:t>
      </w:r>
      <w:r w:rsidRPr="0043713B">
        <w:rPr>
          <w:noProof/>
          <w:szCs w:val="24"/>
        </w:rPr>
        <w:t>emphasi</w:t>
      </w:r>
      <w:r w:rsidR="0043713B">
        <w:rPr>
          <w:noProof/>
          <w:szCs w:val="24"/>
        </w:rPr>
        <w:t>z</w:t>
      </w:r>
      <w:r w:rsidRPr="0043713B">
        <w:rPr>
          <w:noProof/>
          <w:szCs w:val="24"/>
        </w:rPr>
        <w:t>es</w:t>
      </w:r>
      <w:r>
        <w:rPr>
          <w:szCs w:val="24"/>
        </w:rPr>
        <w:t xml:space="preserve"> the importance of location decisions based on three categories; foreign migration (migration to and from other countries), Domestic migration (migration to and from other regions in the US), and intra-regional migration (relocation between area types </w:t>
      </w:r>
      <w:r w:rsidRPr="0043713B">
        <w:rPr>
          <w:noProof/>
          <w:szCs w:val="24"/>
        </w:rPr>
        <w:t>within the</w:t>
      </w:r>
      <w:r>
        <w:rPr>
          <w:szCs w:val="24"/>
        </w:rPr>
        <w:t xml:space="preserve"> same region). </w:t>
      </w:r>
      <w:r w:rsidR="0043713B">
        <w:rPr>
          <w:noProof/>
          <w:szCs w:val="24"/>
        </w:rPr>
        <w:t>T</w:t>
      </w:r>
      <w:r>
        <w:rPr>
          <w:szCs w:val="24"/>
        </w:rPr>
        <w:t xml:space="preserve">he model explores and compares the difference in the effects of the socio-demographics depending on the whether an individual was born in </w:t>
      </w:r>
      <w:r w:rsidRPr="008C5D04">
        <w:rPr>
          <w:noProof/>
          <w:szCs w:val="24"/>
        </w:rPr>
        <w:t>US</w:t>
      </w:r>
      <w:r>
        <w:rPr>
          <w:szCs w:val="24"/>
        </w:rPr>
        <w:t xml:space="preserve"> or foreign born. According to the Impact 2050 mode choice model, age has a strong effect on mode choice with workers under 30 more likely to go as car passengers and the older age groups over 45 less likely to bike or walk. Area type also has strong effects on mode choice, with people in urban areas most likely to use transit and bike/walk for their work trips while those in rural areas are less likely to use these modes and more likely to drive or rideshare. The car ownership variable remained the most important variable in the </w:t>
      </w:r>
      <w:r w:rsidRPr="0043713B">
        <w:rPr>
          <w:noProof/>
          <w:szCs w:val="24"/>
        </w:rPr>
        <w:t>model</w:t>
      </w:r>
      <w:r w:rsidR="0043713B">
        <w:rPr>
          <w:noProof/>
          <w:szCs w:val="24"/>
        </w:rPr>
        <w:t>, as</w:t>
      </w:r>
      <w:r>
        <w:rPr>
          <w:szCs w:val="24"/>
        </w:rPr>
        <w:t xml:space="preserve"> households with no car are likely to look for alternative means of modes of transport. The results also </w:t>
      </w:r>
      <w:r w:rsidRPr="0043713B">
        <w:rPr>
          <w:noProof/>
          <w:szCs w:val="24"/>
        </w:rPr>
        <w:t>show</w:t>
      </w:r>
      <w:r>
        <w:rPr>
          <w:szCs w:val="24"/>
        </w:rPr>
        <w:t xml:space="preserve"> that trip distance by all modes tends to increase </w:t>
      </w:r>
      <w:r w:rsidRPr="008C5D04">
        <w:rPr>
          <w:noProof/>
          <w:szCs w:val="24"/>
        </w:rPr>
        <w:t xml:space="preserve">with </w:t>
      </w:r>
      <w:r>
        <w:rPr>
          <w:szCs w:val="24"/>
        </w:rPr>
        <w:t xml:space="preserve">income </w:t>
      </w:r>
      <w:r w:rsidR="0043713B">
        <w:rPr>
          <w:szCs w:val="24"/>
        </w:rPr>
        <w:t>while</w:t>
      </w:r>
      <w:r>
        <w:rPr>
          <w:szCs w:val="24"/>
        </w:rPr>
        <w:t xml:space="preserve"> decrease with age. </w:t>
      </w:r>
    </w:p>
    <w:p w:rsidR="001F6F6F" w:rsidRDefault="001F6F6F" w:rsidP="001F6F6F">
      <w:pPr>
        <w:jc w:val="both"/>
        <w:rPr>
          <w:szCs w:val="24"/>
        </w:rPr>
      </w:pPr>
    </w:p>
    <w:p w:rsidR="001F6F6F" w:rsidRDefault="001F6F6F" w:rsidP="001F6F6F">
      <w:pPr>
        <w:jc w:val="both"/>
      </w:pPr>
    </w:p>
    <w:p w:rsidR="001F6F6F" w:rsidRDefault="001F6F6F" w:rsidP="005012AE">
      <w:pPr>
        <w:pStyle w:val="Heading2"/>
        <w:spacing w:before="240"/>
      </w:pPr>
      <w:bookmarkStart w:id="67" w:name="_Toc469949316"/>
      <w:r>
        <w:t xml:space="preserve">Data </w:t>
      </w:r>
      <w:r w:rsidR="005012AE">
        <w:t>Sources</w:t>
      </w:r>
      <w:bookmarkEnd w:id="67"/>
    </w:p>
    <w:p w:rsidR="001F6F6F" w:rsidRDefault="001F6F6F" w:rsidP="001F6F6F">
      <w:pPr>
        <w:jc w:val="both"/>
        <w:rPr>
          <w:szCs w:val="24"/>
        </w:rPr>
      </w:pPr>
      <w:r>
        <w:rPr>
          <w:szCs w:val="24"/>
        </w:rPr>
        <w:t xml:space="preserve">Since the choice of independent and dependent variables and specifications for mode choice models also depends on what information is available for model estimation and prediction, we explore the datasets available for model estimation, with a special focus on those with nation-wide coverage. </w:t>
      </w:r>
    </w:p>
    <w:p w:rsidR="008C5D04" w:rsidRDefault="008C5D04" w:rsidP="001F6F6F">
      <w:pPr>
        <w:jc w:val="both"/>
      </w:pPr>
    </w:p>
    <w:p w:rsidR="001F6F6F" w:rsidRPr="0084162B" w:rsidRDefault="001F6F6F" w:rsidP="0084162B">
      <w:pPr>
        <w:pStyle w:val="Heading3"/>
        <w:spacing w:after="240"/>
        <w:rPr>
          <w:szCs w:val="28"/>
        </w:rPr>
      </w:pPr>
      <w:bookmarkStart w:id="68" w:name="_Toc469949317"/>
      <w:r w:rsidRPr="0084162B">
        <w:rPr>
          <w:szCs w:val="28"/>
        </w:rPr>
        <w:t>National Household Travel Survey (NHTS)</w:t>
      </w:r>
      <w:bookmarkEnd w:id="68"/>
      <w:r w:rsidRPr="0084162B">
        <w:rPr>
          <w:szCs w:val="28"/>
        </w:rPr>
        <w:t xml:space="preserve"> </w:t>
      </w:r>
    </w:p>
    <w:p w:rsidR="001F6F6F" w:rsidRDefault="001F6F6F" w:rsidP="001F6F6F">
      <w:pPr>
        <w:jc w:val="both"/>
        <w:rPr>
          <w:szCs w:val="24"/>
        </w:rPr>
      </w:pPr>
      <w:r>
        <w:rPr>
          <w:szCs w:val="24"/>
        </w:rPr>
        <w:t xml:space="preserve">NHTS is a microdata dataset with detailed social-demographic information of households and persons surveyed, and their vehicle and daily (travel day) trip level data (USDOT, Federal Highway Administration, 2009). The 2009 NHTS dataset contains data for 150,147 completed households </w:t>
      </w:r>
      <w:r w:rsidRPr="008C5D04">
        <w:rPr>
          <w:noProof/>
          <w:szCs w:val="24"/>
        </w:rPr>
        <w:t>nationwide</w:t>
      </w:r>
      <w:r>
        <w:rPr>
          <w:szCs w:val="24"/>
        </w:rPr>
        <w:t xml:space="preserve">. The mode choice (dependent variable) and socio-demographic variables, and trip context variables are sufficient for estimating mode choice models. However, the built environment variables and measures of transportation supply and services in the dataset fall short of information needed for a meaningful mode choice model specification.  </w:t>
      </w:r>
      <w:del w:id="69" w:author="LmW" w:date="2017-06-19T06:30:00Z">
        <w:r w:rsidDel="00D67544">
          <w:rPr>
            <w:szCs w:val="24"/>
          </w:rPr>
          <w:delText xml:space="preserve">Table A-1 in the </w:delText>
        </w:r>
      </w:del>
      <w:ins w:id="70" w:author="LmW" w:date="2017-06-19T06:30:00Z">
        <w:r w:rsidR="00D67544">
          <w:rPr>
            <w:szCs w:val="24"/>
          </w:rPr>
          <w:t xml:space="preserve">Chapter 2 discusses </w:t>
        </w:r>
      </w:ins>
      <w:commentRangeStart w:id="71"/>
      <w:del w:id="72" w:author="LmW" w:date="2017-06-19T06:30:00Z">
        <w:r w:rsidDel="00D67544">
          <w:rPr>
            <w:szCs w:val="24"/>
          </w:rPr>
          <w:delText>Appendix</w:delText>
        </w:r>
        <w:commentRangeEnd w:id="71"/>
        <w:r w:rsidR="00DC0B65" w:rsidDel="00D67544">
          <w:rPr>
            <w:rStyle w:val="CommentReference"/>
          </w:rPr>
          <w:commentReference w:id="71"/>
        </w:r>
        <w:r w:rsidDel="00D67544">
          <w:rPr>
            <w:szCs w:val="24"/>
          </w:rPr>
          <w:delText xml:space="preserve"> shows </w:delText>
        </w:r>
      </w:del>
      <w:ins w:id="73" w:author="LmW" w:date="2017-06-19T06:30:00Z">
        <w:r w:rsidR="00D67544">
          <w:rPr>
            <w:szCs w:val="24"/>
          </w:rPr>
          <w:t xml:space="preserve">the </w:t>
        </w:r>
      </w:ins>
      <w:r>
        <w:rPr>
          <w:szCs w:val="24"/>
        </w:rPr>
        <w:t xml:space="preserve">built environment variables and measures of </w:t>
      </w:r>
      <w:r>
        <w:rPr>
          <w:szCs w:val="24"/>
        </w:rPr>
        <w:lastRenderedPageBreak/>
        <w:t>transportation supply and services</w:t>
      </w:r>
      <w:ins w:id="74" w:author="LmW" w:date="2017-06-19T06:31:00Z">
        <w:r w:rsidR="00D67544">
          <w:rPr>
            <w:szCs w:val="24"/>
          </w:rPr>
          <w:t xml:space="preserve"> variable included in NHTS</w:t>
        </w:r>
      </w:ins>
      <w:r>
        <w:rPr>
          <w:szCs w:val="24"/>
        </w:rPr>
        <w:t xml:space="preserve">. </w:t>
      </w:r>
      <w:r w:rsidRPr="008C5D04">
        <w:rPr>
          <w:noProof/>
          <w:szCs w:val="24"/>
        </w:rPr>
        <w:t xml:space="preserve">They are either too limited: </w:t>
      </w:r>
      <w:r w:rsidR="008C5D04" w:rsidRPr="008C5D04">
        <w:rPr>
          <w:noProof/>
          <w:szCs w:val="24"/>
        </w:rPr>
        <w:t xml:space="preserve">for example, </w:t>
      </w:r>
      <w:r w:rsidRPr="008C5D04">
        <w:rPr>
          <w:noProof/>
          <w:szCs w:val="24"/>
        </w:rPr>
        <w:t xml:space="preserve">urban/rural indicators, population density (per squared miles), housing unit density, workers density, and percent of renter-occupied unit variables available at the block group level; or too coarse: </w:t>
      </w:r>
      <w:r w:rsidR="008C5D04">
        <w:rPr>
          <w:noProof/>
          <w:szCs w:val="24"/>
        </w:rPr>
        <w:t xml:space="preserve">for example, </w:t>
      </w:r>
      <w:r w:rsidRPr="008C5D04">
        <w:rPr>
          <w:noProof/>
          <w:szCs w:val="24"/>
        </w:rPr>
        <w:t>another set of density variables at the census tract level and heavy rail status at the MSA level.</w:t>
      </w:r>
      <w:r>
        <w:rPr>
          <w:szCs w:val="24"/>
        </w:rPr>
        <w:t xml:space="preserve"> Most of the built environment and transportation supply and service variables identified in the literature are not available. </w:t>
      </w:r>
    </w:p>
    <w:p w:rsidR="008C5D04" w:rsidRDefault="008C5D04" w:rsidP="001F6F6F">
      <w:pPr>
        <w:jc w:val="both"/>
      </w:pPr>
    </w:p>
    <w:p w:rsidR="001F6F6F" w:rsidRDefault="001F6F6F" w:rsidP="001F6F6F">
      <w:pPr>
        <w:jc w:val="both"/>
        <w:rPr>
          <w:szCs w:val="24"/>
        </w:rPr>
      </w:pPr>
      <w:r>
        <w:rPr>
          <w:szCs w:val="24"/>
        </w:rPr>
        <w:t>Unlike the regional household travel survey data, the geo-coordination or higher resolution geography identifier are not available in the NHTS data, which makes it impossible to join with a built environment database such as the Smart Location Database to get the information missing from the NHTS data.</w:t>
      </w:r>
    </w:p>
    <w:p w:rsidR="0084162B" w:rsidRDefault="0084162B" w:rsidP="001F6F6F">
      <w:pPr>
        <w:jc w:val="both"/>
      </w:pPr>
    </w:p>
    <w:p w:rsidR="001F6F6F" w:rsidRPr="0084162B" w:rsidRDefault="001F6F6F" w:rsidP="0084162B">
      <w:pPr>
        <w:pStyle w:val="Heading3"/>
        <w:spacing w:after="240"/>
        <w:rPr>
          <w:szCs w:val="28"/>
        </w:rPr>
      </w:pPr>
      <w:bookmarkStart w:id="75" w:name="_Toc469949318"/>
      <w:r w:rsidRPr="0084162B">
        <w:rPr>
          <w:szCs w:val="28"/>
        </w:rPr>
        <w:t>Regional Household Travel Survey</w:t>
      </w:r>
      <w:r w:rsidR="0084162B">
        <w:rPr>
          <w:szCs w:val="28"/>
        </w:rPr>
        <w:t>s</w:t>
      </w:r>
      <w:bookmarkEnd w:id="75"/>
      <w:r w:rsidRPr="0084162B">
        <w:rPr>
          <w:szCs w:val="28"/>
        </w:rPr>
        <w:t xml:space="preserve"> </w:t>
      </w:r>
    </w:p>
    <w:p w:rsidR="001F6F6F" w:rsidRDefault="001F6F6F" w:rsidP="001F6F6F">
      <w:pPr>
        <w:jc w:val="both"/>
        <w:rPr>
          <w:szCs w:val="24"/>
        </w:rPr>
      </w:pPr>
      <w:r>
        <w:rPr>
          <w:szCs w:val="24"/>
        </w:rPr>
        <w:t xml:space="preserve">Like NHTS data, regional household travel data, such as the Oregon </w:t>
      </w:r>
      <w:r w:rsidR="00DC0B65">
        <w:rPr>
          <w:szCs w:val="24"/>
        </w:rPr>
        <w:t>Househod</w:t>
      </w:r>
      <w:r>
        <w:rPr>
          <w:szCs w:val="24"/>
        </w:rPr>
        <w:t xml:space="preserve"> Activity Survey (O</w:t>
      </w:r>
      <w:r w:rsidR="00DC0B65">
        <w:rPr>
          <w:szCs w:val="24"/>
        </w:rPr>
        <w:t>H</w:t>
      </w:r>
      <w:r>
        <w:rPr>
          <w:szCs w:val="24"/>
        </w:rPr>
        <w:t xml:space="preserve">AS), is a microdata dataset with detailed social-demographic information of households and persons surveyed, and their vehicle and daily (travel day) trip level data. The advantage of regional travel survey data is that the geo-coordination or higher resolution geography identifier may </w:t>
      </w:r>
      <w:r w:rsidRPr="008C5D04">
        <w:rPr>
          <w:noProof/>
          <w:szCs w:val="24"/>
        </w:rPr>
        <w:t>be obtained</w:t>
      </w:r>
      <w:r>
        <w:rPr>
          <w:szCs w:val="24"/>
        </w:rPr>
        <w:t xml:space="preserve"> from the survey agency, and such information can be used to join it with built environment and transportation supply and service information. However, the process of retrieving and processing </w:t>
      </w:r>
      <w:r w:rsidRPr="008C5D04">
        <w:rPr>
          <w:noProof/>
          <w:szCs w:val="24"/>
        </w:rPr>
        <w:t>each</w:t>
      </w:r>
      <w:r>
        <w:rPr>
          <w:szCs w:val="24"/>
        </w:rPr>
        <w:t xml:space="preserve"> dataset can be very tedious as each survey dataset may be in different format and coding, and it is unknown whether the data available will be representative. For example, models estimated </w:t>
      </w:r>
      <w:r w:rsidR="008C5D04">
        <w:rPr>
          <w:noProof/>
          <w:szCs w:val="24"/>
        </w:rPr>
        <w:t>from</w:t>
      </w:r>
      <w:r>
        <w:rPr>
          <w:szCs w:val="24"/>
        </w:rPr>
        <w:t xml:space="preserve"> the OTAS data may not be easily transferrable to other states/regions – a goal of the RSMP tool, as Oregon is likely too unique in many ways. Such effort may only be worthwhile if data for one or multiple diverse regions can be obtained and processed.</w:t>
      </w:r>
    </w:p>
    <w:p w:rsidR="000F4303" w:rsidRDefault="000F4303" w:rsidP="001F6F6F">
      <w:pPr>
        <w:jc w:val="both"/>
      </w:pPr>
    </w:p>
    <w:p w:rsidR="001F6F6F" w:rsidRPr="000F4303" w:rsidRDefault="001F6F6F" w:rsidP="000F4303">
      <w:pPr>
        <w:pStyle w:val="Heading3"/>
        <w:spacing w:after="240"/>
        <w:rPr>
          <w:szCs w:val="28"/>
        </w:rPr>
      </w:pPr>
      <w:bookmarkStart w:id="76" w:name="_Toc469949319"/>
      <w:r w:rsidRPr="000F4303">
        <w:rPr>
          <w:szCs w:val="28"/>
        </w:rPr>
        <w:t>Smart Location Database</w:t>
      </w:r>
      <w:bookmarkEnd w:id="76"/>
    </w:p>
    <w:p w:rsidR="001F6F6F" w:rsidRDefault="001F6F6F" w:rsidP="001F6F6F">
      <w:pPr>
        <w:rPr>
          <w:szCs w:val="24"/>
        </w:rPr>
      </w:pPr>
      <w:r>
        <w:rPr>
          <w:szCs w:val="24"/>
        </w:rPr>
        <w:t xml:space="preserve">The Smart Location Database is a nationwide geographic data resource provided by EPA for measuring location efficiency (Ramsey and Bell, 2014). It includes more than 90 attributes summarizing characteristics such as housing density, diversity of land use, neighborhood design, destination accessibility, transit service, employment, and demographics. See Ramsey and Bell (2014) for a complete list of variables available. Most attributes are available for every census block group in the United States for 2010. Those variables are selected for their impacts to travel behavior, especially the 5D variables identified in the literature (Ewing and Cervero, 2010, 2001) as well as transportation supply and services, particularly the transit service. However, the Smart Location Database does not provide information </w:t>
      </w:r>
      <w:r w:rsidRPr="008C5D04">
        <w:rPr>
          <w:noProof/>
          <w:szCs w:val="24"/>
        </w:rPr>
        <w:t>o</w:t>
      </w:r>
      <w:r w:rsidR="008C5D04">
        <w:rPr>
          <w:noProof/>
          <w:szCs w:val="24"/>
        </w:rPr>
        <w:t>n</w:t>
      </w:r>
      <w:r>
        <w:rPr>
          <w:szCs w:val="24"/>
        </w:rPr>
        <w:t xml:space="preserve"> mode </w:t>
      </w:r>
      <w:r w:rsidRPr="008C5D04">
        <w:rPr>
          <w:noProof/>
          <w:szCs w:val="24"/>
        </w:rPr>
        <w:t>shares</w:t>
      </w:r>
      <w:r w:rsidR="008C5D04">
        <w:rPr>
          <w:noProof/>
          <w:szCs w:val="24"/>
        </w:rPr>
        <w:t>. T</w:t>
      </w:r>
      <w:r w:rsidRPr="008C5D04">
        <w:rPr>
          <w:noProof/>
          <w:szCs w:val="24"/>
        </w:rPr>
        <w:t>hus</w:t>
      </w:r>
      <w:r>
        <w:rPr>
          <w:szCs w:val="24"/>
        </w:rPr>
        <w:t xml:space="preserve"> it alone will not be sufficient for estimating mode choice models. Provision of non-motorized transportation infrastructure</w:t>
      </w:r>
      <w:ins w:id="77" w:author="LmW" w:date="2017-06-19T06:31:00Z">
        <w:r w:rsidR="000B4802">
          <w:rPr>
            <w:szCs w:val="24"/>
          </w:rPr>
          <w:t xml:space="preserve"> (for example, bike lanes and cycle tracks</w:t>
        </w:r>
        <w:bookmarkStart w:id="78" w:name="_GoBack"/>
        <w:bookmarkEnd w:id="78"/>
        <w:r w:rsidR="000B4802">
          <w:rPr>
            <w:szCs w:val="24"/>
          </w:rPr>
          <w:t xml:space="preserve">) </w:t>
        </w:r>
      </w:ins>
      <w:del w:id="79" w:author="LmW" w:date="2017-06-19T06:31:00Z">
        <w:r w:rsidDel="000B4802">
          <w:rPr>
            <w:szCs w:val="24"/>
          </w:rPr>
          <w:delText xml:space="preserve"> </w:delText>
        </w:r>
      </w:del>
      <w:r>
        <w:rPr>
          <w:szCs w:val="24"/>
        </w:rPr>
        <w:t>is not available in the Smart Location Database.</w:t>
      </w:r>
    </w:p>
    <w:p w:rsidR="000F4303" w:rsidRDefault="000F4303" w:rsidP="001F6F6F"/>
    <w:p w:rsidR="001F6F6F" w:rsidRPr="000F4303" w:rsidRDefault="001F6F6F" w:rsidP="000F4303">
      <w:pPr>
        <w:pStyle w:val="Heading3"/>
        <w:spacing w:after="240"/>
        <w:rPr>
          <w:szCs w:val="28"/>
        </w:rPr>
      </w:pPr>
      <w:bookmarkStart w:id="80" w:name="_Toc469949320"/>
      <w:r w:rsidRPr="000F4303">
        <w:rPr>
          <w:szCs w:val="28"/>
        </w:rPr>
        <w:t>Consumer Expenditure Survey</w:t>
      </w:r>
      <w:bookmarkEnd w:id="80"/>
    </w:p>
    <w:p w:rsidR="001F6F6F" w:rsidRDefault="001F6F6F" w:rsidP="001F6F6F">
      <w:pPr>
        <w:rPr>
          <w:szCs w:val="24"/>
        </w:rPr>
      </w:pPr>
      <w:r>
        <w:rPr>
          <w:szCs w:val="24"/>
        </w:rPr>
        <w:t xml:space="preserve">The Consumer Expenditure Survey (CE) provides a continuous and comprehensive flow of data on the buying habits of American consumers (US Bureau of Labor Statistics, 2014). These data </w:t>
      </w:r>
      <w:r>
        <w:rPr>
          <w:szCs w:val="24"/>
        </w:rPr>
        <w:lastRenderedPageBreak/>
        <w:t xml:space="preserve">are used widely in economic research and analysis, and in support of revisions of the Consumer Price Index. </w:t>
      </w:r>
      <w:r w:rsidRPr="008C5D04">
        <w:rPr>
          <w:noProof/>
          <w:szCs w:val="24"/>
        </w:rPr>
        <w:t xml:space="preserve">Bureau of Labor Statistics (BLS) provides two public used microdata: an </w:t>
      </w:r>
      <w:r w:rsidRPr="008C5D04">
        <w:rPr>
          <w:b/>
          <w:noProof/>
          <w:szCs w:val="24"/>
        </w:rPr>
        <w:t>interview survey</w:t>
      </w:r>
      <w:r w:rsidRPr="008C5D04">
        <w:rPr>
          <w:noProof/>
          <w:szCs w:val="24"/>
        </w:rPr>
        <w:t xml:space="preserve"> containing data on monthly expenditures for housing, apparel and services, transportation, health care, entertainment, personal care, reading, education, food, tobacco, cash contributions, and personal insurance and pensions, as well as income and characteristics data, and </w:t>
      </w:r>
      <w:r w:rsidRPr="008C5D04">
        <w:rPr>
          <w:b/>
          <w:noProof/>
          <w:szCs w:val="24"/>
        </w:rPr>
        <w:t>a diary survey</w:t>
      </w:r>
      <w:r w:rsidRPr="008C5D04">
        <w:rPr>
          <w:noProof/>
          <w:szCs w:val="24"/>
        </w:rPr>
        <w:t xml:space="preserve"> with data on weekly expenditures of frequently purchased items such as food at home, food away from home, alcoholic beverages, smoking supplies, personal care products and services, and nonprescription drugs, as well as income and characteristics data.</w:t>
      </w:r>
      <w:r>
        <w:rPr>
          <w:szCs w:val="24"/>
        </w:rPr>
        <w:t xml:space="preserve"> Both surveys include detailed information of social-demographics including household income and housing characteristics that may be useful for estimating mode choice models. The interview survey includes vehicle ownership information, detailed out-of-pocket costs of transportation, such as vehicle operating expenses including vehicle repairing and maintenance, gasoline, and costs for using mass transit for various purposes (work, school, and other places). It also asks the surveyees about long trips (overnight trips or those longer than 75 miles), modes used and related costs.</w:t>
      </w:r>
    </w:p>
    <w:p w:rsidR="008C5D04" w:rsidRDefault="008C5D04" w:rsidP="001F6F6F"/>
    <w:p w:rsidR="001F6F6F" w:rsidRDefault="001F6F6F" w:rsidP="001F6F6F">
      <w:pPr>
        <w:rPr>
          <w:szCs w:val="24"/>
        </w:rPr>
      </w:pPr>
      <w:r>
        <w:rPr>
          <w:szCs w:val="24"/>
        </w:rPr>
        <w:t xml:space="preserve">The advantage of the CE data is that the information therein makes it easy to investigate monetary travel costs </w:t>
      </w:r>
      <w:r w:rsidR="008C5D04">
        <w:rPr>
          <w:noProof/>
          <w:szCs w:val="24"/>
        </w:rPr>
        <w:t>about</w:t>
      </w:r>
      <w:r>
        <w:rPr>
          <w:szCs w:val="24"/>
        </w:rPr>
        <w:t xml:space="preserve"> overall household expenses (budget) </w:t>
      </w:r>
      <w:r w:rsidRPr="008C5D04">
        <w:rPr>
          <w:noProof/>
          <w:szCs w:val="24"/>
        </w:rPr>
        <w:t>and/or</w:t>
      </w:r>
      <w:r>
        <w:rPr>
          <w:szCs w:val="24"/>
        </w:rPr>
        <w:t xml:space="preserve"> household income. There may be</w:t>
      </w:r>
      <w:r w:rsidR="008C5D04">
        <w:rPr>
          <w:szCs w:val="24"/>
        </w:rPr>
        <w:t xml:space="preserve"> a</w:t>
      </w:r>
      <w:r>
        <w:rPr>
          <w:szCs w:val="24"/>
        </w:rPr>
        <w:t xml:space="preserve"> </w:t>
      </w:r>
      <w:r w:rsidRPr="008C5D04">
        <w:rPr>
          <w:noProof/>
          <w:szCs w:val="24"/>
        </w:rPr>
        <w:t>possibility</w:t>
      </w:r>
      <w:r>
        <w:rPr>
          <w:szCs w:val="24"/>
        </w:rPr>
        <w:t xml:space="preserve"> to infer mode shares from vehicle ownership, operating expenses, and costs of using mass transit, etc. However, since the CE dataset </w:t>
      </w:r>
      <w:r w:rsidRPr="008C5D04">
        <w:rPr>
          <w:noProof/>
          <w:szCs w:val="24"/>
        </w:rPr>
        <w:t>was not collected</w:t>
      </w:r>
      <w:r>
        <w:rPr>
          <w:szCs w:val="24"/>
        </w:rPr>
        <w:t xml:space="preserve"> for such purpose, non-motorized travel is not reported; trip context, built environment and transportation supply and service variables are not available.</w:t>
      </w:r>
    </w:p>
    <w:p w:rsidR="000F4303" w:rsidRDefault="000F4303" w:rsidP="001F6F6F"/>
    <w:p w:rsidR="001F6F6F" w:rsidRPr="000F4303" w:rsidRDefault="001F6F6F" w:rsidP="000F4303">
      <w:pPr>
        <w:pStyle w:val="Heading3"/>
        <w:spacing w:after="240"/>
        <w:rPr>
          <w:szCs w:val="28"/>
        </w:rPr>
      </w:pPr>
      <w:bookmarkStart w:id="81" w:name="_Toc469949321"/>
      <w:r w:rsidRPr="000F4303">
        <w:rPr>
          <w:szCs w:val="28"/>
        </w:rPr>
        <w:t>Additional Datasets</w:t>
      </w:r>
      <w:bookmarkEnd w:id="81"/>
    </w:p>
    <w:p w:rsidR="001F6F6F" w:rsidRDefault="001F6F6F" w:rsidP="001F6F6F">
      <w:pPr>
        <w:jc w:val="both"/>
      </w:pPr>
      <w:r>
        <w:rPr>
          <w:szCs w:val="24"/>
        </w:rPr>
        <w:t xml:space="preserve">The CDC Active Transportation Surveillance (Whitfield et al., 2015b) reviews national datasets that can </w:t>
      </w:r>
      <w:r w:rsidRPr="008C5D04">
        <w:rPr>
          <w:noProof/>
          <w:szCs w:val="24"/>
        </w:rPr>
        <w:t>be used</w:t>
      </w:r>
      <w:r>
        <w:rPr>
          <w:szCs w:val="24"/>
        </w:rPr>
        <w:t xml:space="preserve"> for surveillance of active transportation usage in the US. The authors review not only datasets commonly used in travel behavior research such as American Community Survey and NHTS, but also datasets not so commonly used, such as the American Time Use Survey, National </w:t>
      </w:r>
      <w:r w:rsidRPr="008C5D04">
        <w:rPr>
          <w:noProof/>
          <w:szCs w:val="24"/>
        </w:rPr>
        <w:t>Health</w:t>
      </w:r>
      <w:r>
        <w:rPr>
          <w:szCs w:val="24"/>
        </w:rPr>
        <w:t xml:space="preserve"> and Nutrition Examination Survey, and National Health Interview Survey. Not all of them are useful for the purpose of estimating mode choice models, as the </w:t>
      </w:r>
      <w:r w:rsidRPr="008C5D04">
        <w:rPr>
          <w:noProof/>
          <w:szCs w:val="24"/>
        </w:rPr>
        <w:t>health</w:t>
      </w:r>
      <w:r w:rsidR="008C5D04">
        <w:rPr>
          <w:noProof/>
          <w:szCs w:val="24"/>
        </w:rPr>
        <w:t>-</w:t>
      </w:r>
      <w:r w:rsidRPr="008C5D04">
        <w:rPr>
          <w:noProof/>
          <w:szCs w:val="24"/>
        </w:rPr>
        <w:t>focused</w:t>
      </w:r>
      <w:r>
        <w:rPr>
          <w:szCs w:val="24"/>
        </w:rPr>
        <w:t xml:space="preserve"> surveys only partial mode information (active transportation mostly).</w:t>
      </w:r>
    </w:p>
    <w:p w:rsidR="001F6F6F" w:rsidRDefault="001F6F6F" w:rsidP="000F4303">
      <w:pPr>
        <w:pStyle w:val="Heading2"/>
        <w:spacing w:before="360"/>
      </w:pPr>
      <w:bookmarkStart w:id="82" w:name="_Toc469949322"/>
      <w:r>
        <w:t>Conclusion</w:t>
      </w:r>
      <w:bookmarkEnd w:id="82"/>
    </w:p>
    <w:p w:rsidR="001F6F6F" w:rsidRDefault="001F6F6F" w:rsidP="001F6F6F">
      <w:pPr>
        <w:jc w:val="both"/>
      </w:pPr>
      <w:r>
        <w:rPr>
          <w:szCs w:val="24"/>
        </w:rPr>
        <w:t xml:space="preserve">Mode choice behavior is a core element of travel behavior and has significant implications </w:t>
      </w:r>
      <w:r w:rsidRPr="008C5D04">
        <w:rPr>
          <w:noProof/>
          <w:szCs w:val="24"/>
        </w:rPr>
        <w:t>in</w:t>
      </w:r>
      <w:r>
        <w:rPr>
          <w:szCs w:val="24"/>
        </w:rPr>
        <w:t xml:space="preserve"> transportation planning and investment decision. Increasing shares of public transit and non-motorized modes of travel has been promoted as</w:t>
      </w:r>
      <w:r w:rsidR="008C5D04">
        <w:rPr>
          <w:szCs w:val="24"/>
        </w:rPr>
        <w:t xml:space="preserve"> a</w:t>
      </w:r>
      <w:r>
        <w:rPr>
          <w:szCs w:val="24"/>
        </w:rPr>
        <w:t xml:space="preserve"> </w:t>
      </w:r>
      <w:r w:rsidRPr="008C5D04">
        <w:rPr>
          <w:noProof/>
          <w:szCs w:val="24"/>
        </w:rPr>
        <w:t>potential</w:t>
      </w:r>
      <w:r>
        <w:rPr>
          <w:szCs w:val="24"/>
        </w:rPr>
        <w:t xml:space="preserve"> policy lever to reach more sustainable urban development and as a policy goal itself. This project aims to enhance the mode choice module for Regional Strategic Planning Model that links policy inputs to more refined mode choice outcomes. Task 1 reviews the literature, explores available </w:t>
      </w:r>
      <w:r w:rsidRPr="008C5D04">
        <w:rPr>
          <w:noProof/>
          <w:szCs w:val="24"/>
        </w:rPr>
        <w:t>datasets</w:t>
      </w:r>
      <w:r>
        <w:rPr>
          <w:szCs w:val="24"/>
        </w:rPr>
        <w:t xml:space="preserve"> and sets the stage for later tasks.  The </w:t>
      </w:r>
      <w:r w:rsidR="008C5D04">
        <w:rPr>
          <w:noProof/>
          <w:szCs w:val="24"/>
        </w:rPr>
        <w:t>four</w:t>
      </w:r>
      <w:r>
        <w:rPr>
          <w:szCs w:val="24"/>
        </w:rPr>
        <w:t xml:space="preserve"> categories of variables – socio-demographics, built environment, trip context and transportation </w:t>
      </w:r>
      <w:r w:rsidRPr="008C5D04">
        <w:rPr>
          <w:noProof/>
          <w:szCs w:val="24"/>
        </w:rPr>
        <w:t>supply</w:t>
      </w:r>
      <w:r w:rsidR="008C5D04">
        <w:rPr>
          <w:noProof/>
          <w:szCs w:val="24"/>
        </w:rPr>
        <w:t>,</w:t>
      </w:r>
      <w:r>
        <w:rPr>
          <w:szCs w:val="24"/>
        </w:rPr>
        <w:t xml:space="preserve"> and services – identified in the literature are important to model household or individual level mode choice decision. On the data end, there is</w:t>
      </w:r>
      <w:r w:rsidR="008C5D04">
        <w:rPr>
          <w:szCs w:val="24"/>
        </w:rPr>
        <w:t xml:space="preserve"> a</w:t>
      </w:r>
      <w:r>
        <w:rPr>
          <w:szCs w:val="24"/>
        </w:rPr>
        <w:t xml:space="preserve"> </w:t>
      </w:r>
      <w:r w:rsidRPr="008C5D04">
        <w:rPr>
          <w:noProof/>
          <w:szCs w:val="24"/>
        </w:rPr>
        <w:t>challenge</w:t>
      </w:r>
      <w:r>
        <w:rPr>
          <w:szCs w:val="24"/>
        </w:rPr>
        <w:t xml:space="preserve"> as nationwide data currently available are unable to provide a complete set of variables:</w:t>
      </w:r>
    </w:p>
    <w:p w:rsidR="001F6F6F" w:rsidRDefault="001F6F6F" w:rsidP="001F6F6F">
      <w:pPr>
        <w:numPr>
          <w:ilvl w:val="0"/>
          <w:numId w:val="14"/>
        </w:numPr>
        <w:spacing w:after="160" w:line="259" w:lineRule="auto"/>
        <w:ind w:hanging="360"/>
        <w:contextualSpacing/>
        <w:jc w:val="both"/>
        <w:rPr>
          <w:szCs w:val="24"/>
        </w:rPr>
      </w:pPr>
      <w:r>
        <w:rPr>
          <w:szCs w:val="24"/>
        </w:rPr>
        <w:lastRenderedPageBreak/>
        <w:t xml:space="preserve">Socio-demographic variables are influential and abundant in data with </w:t>
      </w:r>
      <w:r w:rsidRPr="008C5D04">
        <w:rPr>
          <w:noProof/>
          <w:szCs w:val="24"/>
        </w:rPr>
        <w:t>nationwide</w:t>
      </w:r>
      <w:r>
        <w:rPr>
          <w:szCs w:val="24"/>
        </w:rPr>
        <w:t xml:space="preserve"> coverage (NHTS);</w:t>
      </w:r>
    </w:p>
    <w:p w:rsidR="001F6F6F" w:rsidRDefault="001F6F6F" w:rsidP="001F6F6F">
      <w:pPr>
        <w:numPr>
          <w:ilvl w:val="0"/>
          <w:numId w:val="14"/>
        </w:numPr>
        <w:spacing w:after="160" w:line="259" w:lineRule="auto"/>
        <w:ind w:hanging="360"/>
        <w:contextualSpacing/>
        <w:jc w:val="both"/>
        <w:rPr>
          <w:szCs w:val="24"/>
        </w:rPr>
      </w:pPr>
      <w:r>
        <w:rPr>
          <w:szCs w:val="24"/>
        </w:rPr>
        <w:t>Nationwide built environment and transportation supply/service (particularly transit) variables are available (Smart Location Database), but difficult to mesh with travel behavior (mode choices) and socio-demographic variable;</w:t>
      </w:r>
    </w:p>
    <w:p w:rsidR="001F6F6F" w:rsidRDefault="001F6F6F" w:rsidP="001F6F6F">
      <w:pPr>
        <w:numPr>
          <w:ilvl w:val="0"/>
          <w:numId w:val="14"/>
        </w:numPr>
        <w:spacing w:after="160" w:line="259" w:lineRule="auto"/>
        <w:ind w:hanging="360"/>
        <w:contextualSpacing/>
        <w:jc w:val="both"/>
        <w:rPr>
          <w:szCs w:val="24"/>
        </w:rPr>
      </w:pPr>
      <w:r>
        <w:rPr>
          <w:szCs w:val="24"/>
        </w:rPr>
        <w:t xml:space="preserve">Regional data can be meshed to get all necessary </w:t>
      </w:r>
      <w:r w:rsidRPr="008C5D04">
        <w:rPr>
          <w:noProof/>
          <w:szCs w:val="24"/>
        </w:rPr>
        <w:t>information</w:t>
      </w:r>
      <w:r>
        <w:rPr>
          <w:szCs w:val="24"/>
        </w:rPr>
        <w:t xml:space="preserve"> but may post</w:t>
      </w:r>
      <w:r w:rsidR="008C5D04">
        <w:rPr>
          <w:szCs w:val="24"/>
        </w:rPr>
        <w:t xml:space="preserve"> a</w:t>
      </w:r>
      <w:r>
        <w:rPr>
          <w:szCs w:val="24"/>
        </w:rPr>
        <w:t xml:space="preserve"> </w:t>
      </w:r>
      <w:r w:rsidRPr="008C5D04">
        <w:rPr>
          <w:noProof/>
          <w:szCs w:val="24"/>
        </w:rPr>
        <w:t>challenge</w:t>
      </w:r>
      <w:r>
        <w:rPr>
          <w:szCs w:val="24"/>
        </w:rPr>
        <w:t xml:space="preserve"> of transferability and requires extra data processing.</w:t>
      </w:r>
    </w:p>
    <w:p w:rsidR="008C5D04" w:rsidRDefault="008C5D04" w:rsidP="00D67544">
      <w:pPr>
        <w:spacing w:after="160" w:line="259" w:lineRule="auto"/>
        <w:ind w:left="720"/>
        <w:contextualSpacing/>
        <w:jc w:val="both"/>
        <w:rPr>
          <w:szCs w:val="24"/>
        </w:rPr>
      </w:pPr>
    </w:p>
    <w:p w:rsidR="001F6F6F" w:rsidRDefault="008C5D04" w:rsidP="001F6F6F">
      <w:pPr>
        <w:jc w:val="both"/>
      </w:pPr>
      <w:bookmarkStart w:id="83" w:name="_gjdgxs" w:colFirst="0" w:colLast="0"/>
      <w:bookmarkEnd w:id="83"/>
      <w:r>
        <w:rPr>
          <w:noProof/>
          <w:szCs w:val="24"/>
        </w:rPr>
        <w:t>So far</w:t>
      </w:r>
      <w:r w:rsidR="001F6F6F">
        <w:rPr>
          <w:szCs w:val="24"/>
        </w:rPr>
        <w:t xml:space="preserve">, the ideal solution would be to get access to the NHTS dataset joined with Smart Location Database. If such dataset cannot be accessed early in the project, an alternative would be a consolidation of regional travel survey data from diverse regions for similar years (ideally circa 2010), which can </w:t>
      </w:r>
      <w:r w:rsidR="001F6F6F" w:rsidRPr="008C5D04">
        <w:rPr>
          <w:noProof/>
          <w:szCs w:val="24"/>
        </w:rPr>
        <w:t>be then joined</w:t>
      </w:r>
      <w:r w:rsidR="001F6F6F">
        <w:rPr>
          <w:szCs w:val="24"/>
        </w:rPr>
        <w:t xml:space="preserve"> with the Smart Location Database or other data sources for built environment information. Consumer Expenditure Survey data would be the third option.</w:t>
      </w:r>
    </w:p>
    <w:p w:rsidR="001F6F6F" w:rsidRDefault="001F6F6F" w:rsidP="001F6F6F">
      <w:pPr>
        <w:jc w:val="both"/>
      </w:pPr>
    </w:p>
    <w:p w:rsidR="001F6F6F" w:rsidRDefault="001F6F6F" w:rsidP="001F6F6F">
      <w:r>
        <w:br w:type="page"/>
      </w:r>
    </w:p>
    <w:p w:rsidR="001F6F6F" w:rsidRDefault="001F6F6F" w:rsidP="001F6F6F"/>
    <w:p w:rsidR="001F6F6F" w:rsidRDefault="001F6F6F" w:rsidP="001F6F6F">
      <w:pPr>
        <w:pStyle w:val="Heading1"/>
      </w:pPr>
      <w:bookmarkStart w:id="84" w:name="_Toc469949323"/>
      <w:r>
        <w:t>R</w:t>
      </w:r>
      <w:r w:rsidR="000F4303">
        <w:t>EFERENCES</w:t>
      </w:r>
      <w:bookmarkEnd w:id="84"/>
    </w:p>
    <w:p w:rsidR="001F6F6F" w:rsidRDefault="001F6F6F" w:rsidP="001F6F6F"/>
    <w:p w:rsidR="001F6F6F" w:rsidRDefault="001F6F6F" w:rsidP="001F6F6F">
      <w:pPr>
        <w:ind w:left="720" w:hanging="720"/>
      </w:pPr>
      <w:r>
        <w:rPr>
          <w:szCs w:val="24"/>
        </w:rPr>
        <w:t xml:space="preserve">Cervero, R., 1996. Mixed land-uses and commuting: </w:t>
      </w:r>
      <w:r w:rsidRPr="008C5D04">
        <w:rPr>
          <w:noProof/>
          <w:szCs w:val="24"/>
        </w:rPr>
        <w:t>evidence</w:t>
      </w:r>
      <w:r>
        <w:rPr>
          <w:szCs w:val="24"/>
        </w:rPr>
        <w:t xml:space="preserve"> from the American Housing Survey. Transportation Research Part A: Policy and Practice 30, 361–377.</w:t>
      </w:r>
    </w:p>
    <w:p w:rsidR="001F6F6F" w:rsidRDefault="001F6F6F" w:rsidP="001F6F6F">
      <w:pPr>
        <w:ind w:left="720" w:hanging="720"/>
      </w:pPr>
      <w:r>
        <w:rPr>
          <w:szCs w:val="24"/>
        </w:rPr>
        <w:t>Cervero, R., Duncan, M., 2003. Walking, Bicycling, and Urban Landscapes: Evidence From the San Francisco Bay Area. American Journal of Public Health 93, 1478–1483.</w:t>
      </w:r>
    </w:p>
    <w:p w:rsidR="001F6F6F" w:rsidRDefault="001F6F6F" w:rsidP="001F6F6F">
      <w:pPr>
        <w:ind w:left="720" w:hanging="720"/>
      </w:pPr>
      <w:r>
        <w:rPr>
          <w:szCs w:val="24"/>
        </w:rPr>
        <w:t>Cervero, R., Kockelman, K., 1997. Travel Demand and the 3Ds: Density, Diversity, and Design. Transportation Research Part D: Transport and Environment 2, 199–219. doi:10.1016/S1361-9209(97)00009-6</w:t>
      </w:r>
    </w:p>
    <w:p w:rsidR="001F6F6F" w:rsidRDefault="001F6F6F" w:rsidP="001F6F6F">
      <w:pPr>
        <w:ind w:left="720" w:hanging="720"/>
      </w:pPr>
      <w:r>
        <w:rPr>
          <w:szCs w:val="24"/>
        </w:rPr>
        <w:t>Ewing, R., Cervero, R., 2010. Travel and the Built Environment. Journal of the American Planning Association 76, 265–294. doi:10.1080/01944361003766766</w:t>
      </w:r>
    </w:p>
    <w:p w:rsidR="001F6F6F" w:rsidRDefault="001F6F6F" w:rsidP="001F6F6F">
      <w:pPr>
        <w:ind w:left="720" w:hanging="720"/>
      </w:pPr>
      <w:r>
        <w:rPr>
          <w:szCs w:val="24"/>
        </w:rPr>
        <w:t>Ewing, R., Cervero, R., 2001. Travel and the Built Environment: A Synthesis. Transportation Research Record: Journal of the Transportation Research Board 1780, 87–114. doi:10.3141/1780-10</w:t>
      </w:r>
    </w:p>
    <w:p w:rsidR="001F6F6F" w:rsidRDefault="001F6F6F" w:rsidP="001F6F6F">
      <w:pPr>
        <w:ind w:left="720" w:hanging="720"/>
      </w:pPr>
      <w:r>
        <w:rPr>
          <w:szCs w:val="24"/>
        </w:rPr>
        <w:t>Hamre, A., Buehler, R., 2014. Commuter Mode Choice and Free Car Parking, Public Transportation Benefits, Showers/Lockers, and Bike Parking at Work: Evidence from the Washington, DC Region. Journal of Public Transportation 17.</w:t>
      </w:r>
    </w:p>
    <w:p w:rsidR="001F6F6F" w:rsidRDefault="001F6F6F" w:rsidP="001F6F6F">
      <w:pPr>
        <w:ind w:left="720" w:hanging="720"/>
      </w:pPr>
      <w:r>
        <w:rPr>
          <w:szCs w:val="24"/>
        </w:rPr>
        <w:t>Heinen, E., Wee, B. van, Maat, K., 2010. Commuting by Bicycle: An Overview of the Literature. Transport Reviews 30, 59–96. doi:10.1080/01441640903187001</w:t>
      </w:r>
    </w:p>
    <w:p w:rsidR="001F6F6F" w:rsidRDefault="001F6F6F" w:rsidP="001F6F6F">
      <w:pPr>
        <w:ind w:left="720" w:hanging="720"/>
      </w:pPr>
      <w:r>
        <w:rPr>
          <w:szCs w:val="24"/>
        </w:rPr>
        <w:t>Hensher, D.A., Ton, T.T., 2000. A Comparison of the Predictive Potential of Artificial Neural Networks and Nested Logit Models for Commuter Mode Choice. Transportation Research Part E: Logistics and Transportation Review 36, 155–172. doi:10.1016/S1366-5545(99)00030-7</w:t>
      </w:r>
    </w:p>
    <w:p w:rsidR="001F6F6F" w:rsidRDefault="001F6F6F" w:rsidP="001F6F6F">
      <w:pPr>
        <w:ind w:left="720" w:hanging="720"/>
      </w:pPr>
      <w:r>
        <w:rPr>
          <w:szCs w:val="24"/>
        </w:rPr>
        <w:t>Hess, D., 2001. Effect of Free Parking on Commuter Mode Choice: Evidence from Travel Diary Data. Transportation Research Record: Journal of the Transportation Research Board 1753, 35–42. doi:10.3141/1753-05</w:t>
      </w:r>
    </w:p>
    <w:p w:rsidR="001F6F6F" w:rsidRDefault="001F6F6F" w:rsidP="001F6F6F">
      <w:pPr>
        <w:ind w:left="720" w:hanging="720"/>
      </w:pPr>
      <w:r>
        <w:rPr>
          <w:szCs w:val="24"/>
        </w:rPr>
        <w:t>Plaut, P.O., 2005. Non-Motorized Commuting in the Us. Transportation Research Part D: Transport and Environment 10, 347–356. doi:10.1016/j.trd.2005.04.002</w:t>
      </w:r>
    </w:p>
    <w:p w:rsidR="001F6F6F" w:rsidRDefault="001F6F6F" w:rsidP="001F6F6F">
      <w:pPr>
        <w:ind w:left="720" w:hanging="720"/>
      </w:pPr>
      <w:r>
        <w:rPr>
          <w:szCs w:val="24"/>
        </w:rPr>
        <w:t>Ramsey, K., Bell, A., 2014. Smart Location Database User Guide. US Environment Protection Agency.</w:t>
      </w:r>
    </w:p>
    <w:p w:rsidR="000F4303" w:rsidRDefault="000F4303" w:rsidP="001F6F6F">
      <w:pPr>
        <w:ind w:left="720" w:hanging="720"/>
        <w:rPr>
          <w:szCs w:val="24"/>
        </w:rPr>
      </w:pPr>
      <w:r>
        <w:rPr>
          <w:szCs w:val="24"/>
        </w:rPr>
        <w:t xml:space="preserve">Resource Systems Group, Inc, </w:t>
      </w:r>
      <w:r w:rsidRPr="000F4303">
        <w:rPr>
          <w:szCs w:val="24"/>
        </w:rPr>
        <w:t>Fehr &amp; Peers</w:t>
      </w:r>
      <w:r>
        <w:rPr>
          <w:szCs w:val="24"/>
        </w:rPr>
        <w:t xml:space="preserve">, </w:t>
      </w:r>
      <w:r w:rsidRPr="000F4303">
        <w:rPr>
          <w:szCs w:val="24"/>
        </w:rPr>
        <w:t>Robert Cervero</w:t>
      </w:r>
      <w:r>
        <w:rPr>
          <w:szCs w:val="24"/>
        </w:rPr>
        <w:t xml:space="preserve">, </w:t>
      </w:r>
      <w:r w:rsidRPr="000F4303">
        <w:rPr>
          <w:szCs w:val="24"/>
        </w:rPr>
        <w:t>Kara Kockelman</w:t>
      </w:r>
      <w:r>
        <w:rPr>
          <w:szCs w:val="24"/>
        </w:rPr>
        <w:t xml:space="preserve">, and </w:t>
      </w:r>
      <w:r w:rsidRPr="000F4303">
        <w:rPr>
          <w:szCs w:val="24"/>
        </w:rPr>
        <w:t>Renaissance Planning Group</w:t>
      </w:r>
      <w:r>
        <w:rPr>
          <w:szCs w:val="24"/>
        </w:rPr>
        <w:t xml:space="preserve">, 2013. </w:t>
      </w:r>
      <w:r w:rsidRPr="000F4303">
        <w:rPr>
          <w:szCs w:val="24"/>
        </w:rPr>
        <w:t>SmartGAP User’s Guide</w:t>
      </w:r>
      <w:r>
        <w:rPr>
          <w:szCs w:val="24"/>
        </w:rPr>
        <w:t>, Transportation Research Board of the National Academies, Washington, DC.</w:t>
      </w:r>
    </w:p>
    <w:p w:rsidR="001F6F6F" w:rsidRDefault="001F6F6F" w:rsidP="001F6F6F">
      <w:pPr>
        <w:ind w:left="720" w:hanging="720"/>
      </w:pPr>
      <w:r>
        <w:rPr>
          <w:szCs w:val="24"/>
        </w:rPr>
        <w:t>Rodrı́guez, D.A., Joo, J., 2004. The Relationship Between Non-Motorized Mode Choice and the Local Physical Environment. Transportation Research Part D: Transport and Environment 9, 151–173. doi:10.1016/j.trd.2003.11.001</w:t>
      </w:r>
    </w:p>
    <w:p w:rsidR="001F6F6F" w:rsidRDefault="001F6F6F" w:rsidP="001F6F6F">
      <w:pPr>
        <w:ind w:left="720" w:hanging="720"/>
      </w:pPr>
      <w:r>
        <w:rPr>
          <w:szCs w:val="24"/>
        </w:rPr>
        <w:t>Schwanen, T., Mokhtarian, P., 2005a. What Affects Commute Mode Choice: Neighborhood Physical Structure or Preferences Toward Neighborhoods? Journal of Transport Geography 83–99.</w:t>
      </w:r>
    </w:p>
    <w:p w:rsidR="001F6F6F" w:rsidRDefault="001F6F6F" w:rsidP="001F6F6F">
      <w:pPr>
        <w:ind w:left="720" w:hanging="720"/>
      </w:pPr>
      <w:r>
        <w:rPr>
          <w:szCs w:val="24"/>
        </w:rPr>
        <w:t>Schwanen, T., Mokhtarian, P.L., 2005b. What Affects Commute Mode Choice: Neighborhood Physical Structure or Preferences Toward Neighborhoods? Journal of Transport Geography 13, 83–99. doi:10.1016/j.jtrangeo.2004.11.001</w:t>
      </w:r>
    </w:p>
    <w:p w:rsidR="001F6F6F" w:rsidRDefault="001F6F6F" w:rsidP="001F6F6F">
      <w:pPr>
        <w:ind w:left="720" w:hanging="720"/>
      </w:pPr>
      <w:r>
        <w:rPr>
          <w:szCs w:val="24"/>
        </w:rPr>
        <w:lastRenderedPageBreak/>
        <w:t>Singleton, P., Wang, L., 2014. Safety and Security in Discretionary Travel Decision Making. Transportation Research Record: Journal of the Transportation Research Board 2430, 47–58. doi:10.3141/2430-06</w:t>
      </w:r>
    </w:p>
    <w:p w:rsidR="001F6F6F" w:rsidRDefault="001F6F6F" w:rsidP="001F6F6F">
      <w:pPr>
        <w:ind w:left="720" w:hanging="720"/>
      </w:pPr>
      <w:r>
        <w:rPr>
          <w:szCs w:val="24"/>
        </w:rPr>
        <w:t>Srinivasan, S., Ferreira, J., 2002. Travel Behavior at the Household Level: Understanding Linkages with Residential Choice. Transportation Research Part D: Transport and Environment 7, 225–242. doi:10.1016/S1361-9209(01)00021-9</w:t>
      </w:r>
    </w:p>
    <w:p w:rsidR="001F6F6F" w:rsidRDefault="001F6F6F" w:rsidP="001F6F6F">
      <w:pPr>
        <w:ind w:left="720" w:hanging="720"/>
      </w:pPr>
      <w:r>
        <w:rPr>
          <w:szCs w:val="24"/>
        </w:rPr>
        <w:t>Train, K., McFadden, D., 1978. The Goods/Leisure Tradeoff and Disaggregate Work Trip Mode Choice Models. Transportation Research 12, 349–353. doi:10.1016/0041-1647(78)90011-4</w:t>
      </w:r>
    </w:p>
    <w:p w:rsidR="001F6F6F" w:rsidRDefault="001F6F6F" w:rsidP="001F6F6F">
      <w:pPr>
        <w:ind w:left="720" w:hanging="720"/>
      </w:pPr>
      <w:r>
        <w:rPr>
          <w:szCs w:val="24"/>
        </w:rPr>
        <w:t>US Bureau of Labor Statistics, 2014. Consumer Expenditure Survey. US Bureau of Labor Statistics.</w:t>
      </w:r>
    </w:p>
    <w:p w:rsidR="001F6F6F" w:rsidRDefault="001F6F6F" w:rsidP="001F6F6F">
      <w:pPr>
        <w:ind w:left="720" w:hanging="720"/>
      </w:pPr>
      <w:r>
        <w:rPr>
          <w:szCs w:val="24"/>
        </w:rPr>
        <w:t>USDOT, Federal Highway Administration, 2009. National Household Travel Survey.</w:t>
      </w:r>
    </w:p>
    <w:p w:rsidR="001F6F6F" w:rsidRDefault="001F6F6F" w:rsidP="001F6F6F">
      <w:pPr>
        <w:ind w:left="720" w:hanging="720"/>
      </w:pPr>
      <w:r>
        <w:rPr>
          <w:szCs w:val="24"/>
        </w:rPr>
        <w:t xml:space="preserve">Whitfield, G.P., Paul, P., Wendel, A.M., 2015a. Active Transportation Surveillance - </w:t>
      </w:r>
      <w:r w:rsidRPr="008C5D04">
        <w:rPr>
          <w:noProof/>
          <w:szCs w:val="24"/>
        </w:rPr>
        <w:t>United States</w:t>
      </w:r>
      <w:r>
        <w:rPr>
          <w:szCs w:val="24"/>
        </w:rPr>
        <w:t>, 1999-2012 (Morbidity and Mortality Weekly Report), Surveillance Summaries Vol 64. No. 7. Centers for Disease and Control and Prevention, Atlanta, GA.</w:t>
      </w:r>
    </w:p>
    <w:p w:rsidR="001F6F6F" w:rsidRDefault="001F6F6F" w:rsidP="001F6F6F">
      <w:pPr>
        <w:ind w:left="720" w:hanging="720"/>
      </w:pPr>
      <w:r>
        <w:rPr>
          <w:szCs w:val="24"/>
        </w:rPr>
        <w:t xml:space="preserve">Whitfield, G.P., Paul, P., Wendel, A.M., 2015b. Active Transportation Surveillance - </w:t>
      </w:r>
      <w:r w:rsidRPr="008C5D04">
        <w:rPr>
          <w:noProof/>
          <w:szCs w:val="24"/>
        </w:rPr>
        <w:t>United States</w:t>
      </w:r>
      <w:r>
        <w:rPr>
          <w:szCs w:val="24"/>
        </w:rPr>
        <w:t>, 1999-2012 (Morbidity and Mortality Weekly Report), Surveillance Summaries Vol 64. No. 7. Centers for Disease and Control and Prevention, Atlanta, GA.</w:t>
      </w:r>
    </w:p>
    <w:p w:rsidR="00744502" w:rsidRDefault="00744502" w:rsidP="00744502">
      <w:pPr>
        <w:jc w:val="both"/>
        <w:rPr>
          <w:szCs w:val="24"/>
        </w:rPr>
      </w:pPr>
    </w:p>
    <w:p w:rsidR="00744502" w:rsidRDefault="00744502" w:rsidP="00744502"/>
    <w:p w:rsidR="00744502" w:rsidRPr="00744502" w:rsidRDefault="00744502" w:rsidP="00744502"/>
    <w:sectPr w:rsidR="00744502" w:rsidRPr="00744502" w:rsidSect="00423C42">
      <w:headerReference w:type="default" r:id="rId19"/>
      <w:type w:val="continuous"/>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KNUDSON Anthony H  * Tony" w:date="2017-03-21T13:56:00Z" w:initials="TK">
    <w:p w:rsidR="00BB22DF" w:rsidRDefault="00BB22DF">
      <w:pPr>
        <w:pStyle w:val="CommentText"/>
      </w:pPr>
      <w:r>
        <w:rPr>
          <w:rStyle w:val="CommentReference"/>
        </w:rPr>
        <w:annotationRef/>
      </w:r>
      <w:r>
        <w:t>Missing Subscripts</w:t>
      </w:r>
    </w:p>
  </w:comment>
  <w:comment w:id="30" w:author="KNUDSON Anthony H  * Tony" w:date="2017-03-21T13:58:00Z" w:initials="TK">
    <w:p w:rsidR="00BB22DF" w:rsidRDefault="00BB22DF">
      <w:pPr>
        <w:pStyle w:val="CommentText"/>
      </w:pPr>
      <w:r>
        <w:rPr>
          <w:rStyle w:val="CommentReference"/>
        </w:rPr>
        <w:annotationRef/>
      </w:r>
      <w:r>
        <w:t>Missing subscripts here and further down the page as well</w:t>
      </w:r>
    </w:p>
  </w:comment>
  <w:comment w:id="71" w:author="KNUDSON Anthony H  * Tony" w:date="2017-03-21T13:59:00Z" w:initials="TK">
    <w:p w:rsidR="00BB22DF" w:rsidRDefault="00BB22DF">
      <w:pPr>
        <w:pStyle w:val="CommentText"/>
      </w:pPr>
      <w:r>
        <w:rPr>
          <w:rStyle w:val="CommentReference"/>
        </w:rPr>
        <w:annotationRef/>
      </w:r>
      <w:r>
        <w:t>Missing Appendix</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2DF" w:rsidRDefault="00BB22DF" w:rsidP="000F2184">
      <w:r>
        <w:separator/>
      </w:r>
    </w:p>
  </w:endnote>
  <w:endnote w:type="continuationSeparator" w:id="0">
    <w:p w:rsidR="00BB22DF" w:rsidRDefault="00BB22DF" w:rsidP="000F2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2DF" w:rsidRDefault="00BB22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2DF" w:rsidRDefault="00BB22D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2DF" w:rsidRDefault="00BB22D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2DF" w:rsidRPr="00423C42" w:rsidRDefault="00BB22DF" w:rsidP="00423C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2DF" w:rsidRDefault="00BB22DF" w:rsidP="000F2184">
      <w:r>
        <w:separator/>
      </w:r>
    </w:p>
  </w:footnote>
  <w:footnote w:type="continuationSeparator" w:id="0">
    <w:p w:rsidR="00BB22DF" w:rsidRDefault="00BB22DF" w:rsidP="000F21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2DF" w:rsidRDefault="00BB22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2DF" w:rsidRDefault="00BB22D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2DF" w:rsidRDefault="00BB22D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2DF" w:rsidRDefault="00BB22DF">
    <w:pPr>
      <w:pStyle w:val="Header"/>
    </w:pPr>
    <w:r>
      <w:t>SFR 788 Task 1 Deliverable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13BE0"/>
    <w:multiLevelType w:val="hybridMultilevel"/>
    <w:tmpl w:val="9864B792"/>
    <w:lvl w:ilvl="0" w:tplc="1C44BF7C">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57324"/>
    <w:multiLevelType w:val="singleLevel"/>
    <w:tmpl w:val="DCAEA6B6"/>
    <w:lvl w:ilvl="0">
      <w:start w:val="16"/>
      <w:numFmt w:val="decimal"/>
      <w:lvlText w:val="%1."/>
      <w:lvlJc w:val="left"/>
      <w:pPr>
        <w:tabs>
          <w:tab w:val="num" w:pos="459"/>
        </w:tabs>
        <w:ind w:left="459" w:hanging="360"/>
      </w:pPr>
      <w:rPr>
        <w:rFonts w:hint="default"/>
        <w:sz w:val="24"/>
        <w:szCs w:val="24"/>
      </w:rPr>
    </w:lvl>
  </w:abstractNum>
  <w:abstractNum w:abstractNumId="2">
    <w:nsid w:val="10B5323F"/>
    <w:multiLevelType w:val="multilevel"/>
    <w:tmpl w:val="BBB253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19655D29"/>
    <w:multiLevelType w:val="multilevel"/>
    <w:tmpl w:val="790E7A68"/>
    <w:lvl w:ilvl="0">
      <w:start w:val="5"/>
      <w:numFmt w:val="decimal"/>
      <w:lvlText w:val="%1."/>
      <w:lvlJc w:val="left"/>
      <w:pPr>
        <w:tabs>
          <w:tab w:val="num" w:pos="360"/>
        </w:tabs>
        <w:ind w:left="360" w:hanging="360"/>
      </w:pPr>
      <w:rPr>
        <w:sz w:val="24"/>
        <w:szCs w:val="24"/>
      </w:rPr>
    </w:lvl>
    <w:lvl w:ilv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4">
    <w:nsid w:val="1A0726FA"/>
    <w:multiLevelType w:val="multilevel"/>
    <w:tmpl w:val="AB602584"/>
    <w:lvl w:ilvl="0">
      <w:start w:val="1"/>
      <w:numFmt w:val="decimal"/>
      <w:lvlText w:val="%1."/>
      <w:legacy w:legacy="1" w:legacySpace="0" w:legacyIndent="360"/>
      <w:lvlJc w:val="left"/>
      <w:pPr>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5">
    <w:nsid w:val="1B6761F1"/>
    <w:multiLevelType w:val="singleLevel"/>
    <w:tmpl w:val="89E6C152"/>
    <w:lvl w:ilvl="0">
      <w:start w:val="6"/>
      <w:numFmt w:val="decimal"/>
      <w:lvlText w:val="%1."/>
      <w:lvlJc w:val="left"/>
      <w:pPr>
        <w:tabs>
          <w:tab w:val="num" w:pos="360"/>
        </w:tabs>
        <w:ind w:left="360" w:hanging="360"/>
      </w:pPr>
      <w:rPr>
        <w:sz w:val="24"/>
        <w:szCs w:val="24"/>
      </w:rPr>
    </w:lvl>
  </w:abstractNum>
  <w:abstractNum w:abstractNumId="6">
    <w:nsid w:val="45D829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B716044"/>
    <w:multiLevelType w:val="hybridMultilevel"/>
    <w:tmpl w:val="577456C2"/>
    <w:lvl w:ilvl="0" w:tplc="1CC05EC0">
      <w:start w:val="20"/>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8">
    <w:nsid w:val="4CF46E88"/>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5CB3025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2B47213"/>
    <w:multiLevelType w:val="hybridMultilevel"/>
    <w:tmpl w:val="3E166258"/>
    <w:lvl w:ilvl="0" w:tplc="81A03B6A">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60256B"/>
    <w:multiLevelType w:val="hybridMultilevel"/>
    <w:tmpl w:val="4BF4207A"/>
    <w:lvl w:ilvl="0" w:tplc="EB5E1730">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A75D55"/>
    <w:multiLevelType w:val="singleLevel"/>
    <w:tmpl w:val="F1CE20F6"/>
    <w:lvl w:ilvl="0">
      <w:start w:val="11"/>
      <w:numFmt w:val="decimal"/>
      <w:lvlText w:val="%1."/>
      <w:lvlJc w:val="left"/>
      <w:pPr>
        <w:tabs>
          <w:tab w:val="num" w:pos="360"/>
        </w:tabs>
        <w:ind w:left="360" w:hanging="360"/>
      </w:pPr>
      <w:rPr>
        <w:sz w:val="24"/>
        <w:szCs w:val="24"/>
      </w:rPr>
    </w:lvl>
  </w:abstractNum>
  <w:abstractNum w:abstractNumId="13">
    <w:nsid w:val="7F7506CB"/>
    <w:multiLevelType w:val="hybridMultilevel"/>
    <w:tmpl w:val="B726C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2"/>
  </w:num>
  <w:num w:numId="5">
    <w:abstractNumId w:val="1"/>
  </w:num>
  <w:num w:numId="6">
    <w:abstractNumId w:val="7"/>
  </w:num>
  <w:num w:numId="7">
    <w:abstractNumId w:val="13"/>
  </w:num>
  <w:num w:numId="8">
    <w:abstractNumId w:val="0"/>
  </w:num>
  <w:num w:numId="9">
    <w:abstractNumId w:val="10"/>
  </w:num>
  <w:num w:numId="10">
    <w:abstractNumId w:val="11"/>
  </w:num>
  <w:num w:numId="11">
    <w:abstractNumId w:val="9"/>
  </w:num>
  <w:num w:numId="12">
    <w:abstractNumId w:val="6"/>
  </w:num>
  <w:num w:numId="13">
    <w:abstractNumId w:val="8"/>
  </w:num>
  <w:num w:numId="14">
    <w:abstractNumId w:val="2"/>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8"/>
  </w:num>
  <w:num w:numId="38">
    <w:abstractNumId w:val="8"/>
  </w:num>
  <w:num w:numId="39">
    <w:abstractNumId w:val="8"/>
  </w:num>
  <w:num w:numId="40">
    <w:abstractNumId w:val="8"/>
  </w:num>
  <w:num w:numId="41">
    <w:abstractNumId w:val="8"/>
  </w:num>
  <w:num w:numId="42">
    <w:abstractNumId w:val="8"/>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trackRevision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OzMDM2MzAzMDU1NjBV0lEKTi0uzszPAykwqgUAHVJ8GCwAAAA="/>
  </w:docVars>
  <w:rsids>
    <w:rsidRoot w:val="00F130F3"/>
    <w:rsid w:val="000B4802"/>
    <w:rsid w:val="000E3EEA"/>
    <w:rsid w:val="000F2184"/>
    <w:rsid w:val="000F4303"/>
    <w:rsid w:val="00103F3F"/>
    <w:rsid w:val="00143683"/>
    <w:rsid w:val="00146F7F"/>
    <w:rsid w:val="001649E6"/>
    <w:rsid w:val="001A0B46"/>
    <w:rsid w:val="001F38AB"/>
    <w:rsid w:val="001F6F6F"/>
    <w:rsid w:val="002B5A61"/>
    <w:rsid w:val="00423C42"/>
    <w:rsid w:val="0043713B"/>
    <w:rsid w:val="004F753B"/>
    <w:rsid w:val="005012AE"/>
    <w:rsid w:val="00511B1F"/>
    <w:rsid w:val="005779E7"/>
    <w:rsid w:val="005E4BBE"/>
    <w:rsid w:val="00605465"/>
    <w:rsid w:val="00682E1E"/>
    <w:rsid w:val="007310D4"/>
    <w:rsid w:val="00744502"/>
    <w:rsid w:val="007C7881"/>
    <w:rsid w:val="0084162B"/>
    <w:rsid w:val="008C5D04"/>
    <w:rsid w:val="0091253A"/>
    <w:rsid w:val="00A16A8D"/>
    <w:rsid w:val="00A70D43"/>
    <w:rsid w:val="00AB3424"/>
    <w:rsid w:val="00BB22DF"/>
    <w:rsid w:val="00C01CAA"/>
    <w:rsid w:val="00C41C6B"/>
    <w:rsid w:val="00C42493"/>
    <w:rsid w:val="00D67544"/>
    <w:rsid w:val="00DA6E36"/>
    <w:rsid w:val="00DC0B65"/>
    <w:rsid w:val="00E30980"/>
    <w:rsid w:val="00E426BF"/>
    <w:rsid w:val="00E91B70"/>
    <w:rsid w:val="00F130F3"/>
    <w:rsid w:val="00F56D42"/>
    <w:rsid w:val="00FB7C4F"/>
    <w:rsid w:val="00FC4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0F3"/>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744502"/>
    <w:pPr>
      <w:keepNext/>
      <w:keepLines/>
      <w:numPr>
        <w:numId w:val="13"/>
      </w:numPr>
      <w:spacing w:before="480" w:line="259" w:lineRule="auto"/>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C7881"/>
    <w:pPr>
      <w:keepNext/>
      <w:keepLines/>
      <w:numPr>
        <w:ilvl w:val="1"/>
        <w:numId w:val="13"/>
      </w:numPr>
      <w:spacing w:before="440" w:after="240" w:line="259" w:lineRule="auto"/>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C7881"/>
    <w:pPr>
      <w:keepNext/>
      <w:keepLines/>
      <w:numPr>
        <w:ilvl w:val="2"/>
        <w:numId w:val="13"/>
      </w:numPr>
      <w:spacing w:before="40"/>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semiHidden/>
    <w:unhideWhenUsed/>
    <w:qFormat/>
    <w:rsid w:val="00FB7C4F"/>
    <w:pPr>
      <w:keepNext/>
      <w:keepLines/>
      <w:numPr>
        <w:ilvl w:val="3"/>
        <w:numId w:val="1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B7C4F"/>
    <w:pPr>
      <w:keepNext/>
      <w:keepLines/>
      <w:numPr>
        <w:ilvl w:val="4"/>
        <w:numId w:val="1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B7C4F"/>
    <w:pPr>
      <w:keepNext/>
      <w:keepLines/>
      <w:numPr>
        <w:ilvl w:val="5"/>
        <w:numId w:val="1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B7C4F"/>
    <w:pPr>
      <w:keepNext/>
      <w:keepLines/>
      <w:numPr>
        <w:ilvl w:val="6"/>
        <w:numId w:val="1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B7C4F"/>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7C4F"/>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0F3"/>
    <w:pPr>
      <w:ind w:left="720"/>
      <w:contextualSpacing/>
    </w:pPr>
  </w:style>
  <w:style w:type="table" w:styleId="TableGrid">
    <w:name w:val="Table Grid"/>
    <w:basedOn w:val="TableNormal"/>
    <w:uiPriority w:val="39"/>
    <w:rsid w:val="00F130F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knowledgement">
    <w:name w:val="Acknowledgement"/>
    <w:basedOn w:val="Normal"/>
    <w:rsid w:val="00F130F3"/>
    <w:pPr>
      <w:keepNext/>
      <w:spacing w:after="480"/>
      <w:jc w:val="center"/>
    </w:pPr>
    <w:rPr>
      <w:b/>
      <w:caps/>
      <w:sz w:val="32"/>
    </w:rPr>
  </w:style>
  <w:style w:type="paragraph" w:customStyle="1" w:styleId="BodyText123">
    <w:name w:val="Body Text 1/2/3"/>
    <w:basedOn w:val="Normal"/>
    <w:rsid w:val="00F130F3"/>
    <w:pPr>
      <w:spacing w:after="240"/>
    </w:pPr>
  </w:style>
  <w:style w:type="paragraph" w:customStyle="1" w:styleId="Disclaim">
    <w:name w:val="Disclaim"/>
    <w:basedOn w:val="Normal"/>
    <w:rsid w:val="00F130F3"/>
    <w:pPr>
      <w:keepNext/>
      <w:spacing w:before="720" w:after="480"/>
      <w:jc w:val="center"/>
    </w:pPr>
    <w:rPr>
      <w:b/>
      <w:caps/>
      <w:sz w:val="32"/>
    </w:rPr>
  </w:style>
  <w:style w:type="character" w:customStyle="1" w:styleId="Heading1Char">
    <w:name w:val="Heading 1 Char"/>
    <w:basedOn w:val="DefaultParagraphFont"/>
    <w:link w:val="Heading1"/>
    <w:uiPriority w:val="9"/>
    <w:rsid w:val="007310D4"/>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7310D4"/>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7C7881"/>
    <w:rPr>
      <w:rFonts w:ascii="Times New Roman" w:eastAsiaTheme="majorEastAsia" w:hAnsi="Times New Roman" w:cstheme="majorBidi"/>
      <w:b/>
      <w:color w:val="000000" w:themeColor="text1"/>
      <w:sz w:val="28"/>
      <w:szCs w:val="24"/>
    </w:rPr>
  </w:style>
  <w:style w:type="paragraph" w:styleId="Bibliography">
    <w:name w:val="Bibliography"/>
    <w:basedOn w:val="Normal"/>
    <w:next w:val="Normal"/>
    <w:uiPriority w:val="37"/>
    <w:semiHidden/>
    <w:unhideWhenUsed/>
    <w:rsid w:val="00744502"/>
  </w:style>
  <w:style w:type="character" w:customStyle="1" w:styleId="Heading4Char">
    <w:name w:val="Heading 4 Char"/>
    <w:basedOn w:val="DefaultParagraphFont"/>
    <w:link w:val="Heading4"/>
    <w:uiPriority w:val="9"/>
    <w:semiHidden/>
    <w:rsid w:val="00FB7C4F"/>
    <w:rPr>
      <w:rFonts w:asciiTheme="majorHAnsi" w:eastAsiaTheme="majorEastAsia" w:hAnsiTheme="majorHAnsi" w:cstheme="majorBidi"/>
      <w:i/>
      <w:iCs/>
      <w:color w:val="2E74B5" w:themeColor="accent1" w:themeShade="BF"/>
      <w:sz w:val="24"/>
      <w:szCs w:val="20"/>
    </w:rPr>
  </w:style>
  <w:style w:type="character" w:customStyle="1" w:styleId="Heading5Char">
    <w:name w:val="Heading 5 Char"/>
    <w:basedOn w:val="DefaultParagraphFont"/>
    <w:link w:val="Heading5"/>
    <w:uiPriority w:val="9"/>
    <w:semiHidden/>
    <w:rsid w:val="00FB7C4F"/>
    <w:rPr>
      <w:rFonts w:asciiTheme="majorHAnsi" w:eastAsiaTheme="majorEastAsia" w:hAnsiTheme="majorHAnsi" w:cstheme="majorBidi"/>
      <w:color w:val="2E74B5" w:themeColor="accent1" w:themeShade="BF"/>
      <w:sz w:val="24"/>
      <w:szCs w:val="20"/>
    </w:rPr>
  </w:style>
  <w:style w:type="character" w:customStyle="1" w:styleId="Heading6Char">
    <w:name w:val="Heading 6 Char"/>
    <w:basedOn w:val="DefaultParagraphFont"/>
    <w:link w:val="Heading6"/>
    <w:uiPriority w:val="9"/>
    <w:semiHidden/>
    <w:rsid w:val="00FB7C4F"/>
    <w:rPr>
      <w:rFonts w:asciiTheme="majorHAnsi" w:eastAsiaTheme="majorEastAsia" w:hAnsiTheme="majorHAnsi" w:cstheme="majorBidi"/>
      <w:color w:val="1F4D78" w:themeColor="accent1" w:themeShade="7F"/>
      <w:sz w:val="24"/>
      <w:szCs w:val="20"/>
    </w:rPr>
  </w:style>
  <w:style w:type="character" w:customStyle="1" w:styleId="Heading7Char">
    <w:name w:val="Heading 7 Char"/>
    <w:basedOn w:val="DefaultParagraphFont"/>
    <w:link w:val="Heading7"/>
    <w:uiPriority w:val="9"/>
    <w:semiHidden/>
    <w:rsid w:val="00FB7C4F"/>
    <w:rPr>
      <w:rFonts w:asciiTheme="majorHAnsi" w:eastAsiaTheme="majorEastAsia" w:hAnsiTheme="majorHAnsi" w:cstheme="majorBidi"/>
      <w:i/>
      <w:iCs/>
      <w:color w:val="1F4D78" w:themeColor="accent1" w:themeShade="7F"/>
      <w:sz w:val="24"/>
      <w:szCs w:val="20"/>
    </w:rPr>
  </w:style>
  <w:style w:type="character" w:customStyle="1" w:styleId="Heading8Char">
    <w:name w:val="Heading 8 Char"/>
    <w:basedOn w:val="DefaultParagraphFont"/>
    <w:link w:val="Heading8"/>
    <w:uiPriority w:val="9"/>
    <w:semiHidden/>
    <w:rsid w:val="00FB7C4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7C4F"/>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FB7C4F"/>
    <w:pPr>
      <w:spacing w:after="100"/>
      <w:ind w:left="240"/>
    </w:pPr>
  </w:style>
  <w:style w:type="paragraph" w:styleId="TOC1">
    <w:name w:val="toc 1"/>
    <w:basedOn w:val="Normal"/>
    <w:next w:val="Normal"/>
    <w:autoRedefine/>
    <w:uiPriority w:val="39"/>
    <w:unhideWhenUsed/>
    <w:rsid w:val="00FB7C4F"/>
    <w:pPr>
      <w:spacing w:after="100"/>
    </w:pPr>
  </w:style>
  <w:style w:type="paragraph" w:styleId="TOC3">
    <w:name w:val="toc 3"/>
    <w:basedOn w:val="Normal"/>
    <w:next w:val="Normal"/>
    <w:autoRedefine/>
    <w:uiPriority w:val="39"/>
    <w:unhideWhenUsed/>
    <w:rsid w:val="00FB7C4F"/>
    <w:pPr>
      <w:spacing w:after="100"/>
      <w:ind w:left="480"/>
    </w:pPr>
  </w:style>
  <w:style w:type="character" w:styleId="Hyperlink">
    <w:name w:val="Hyperlink"/>
    <w:basedOn w:val="DefaultParagraphFont"/>
    <w:uiPriority w:val="99"/>
    <w:unhideWhenUsed/>
    <w:rsid w:val="00FB7C4F"/>
    <w:rPr>
      <w:color w:val="0563C1" w:themeColor="hyperlink"/>
      <w:u w:val="single"/>
    </w:rPr>
  </w:style>
  <w:style w:type="paragraph" w:styleId="TOCHeading">
    <w:name w:val="TOC Heading"/>
    <w:basedOn w:val="Heading1"/>
    <w:next w:val="Normal"/>
    <w:uiPriority w:val="39"/>
    <w:unhideWhenUsed/>
    <w:qFormat/>
    <w:rsid w:val="00FB7C4F"/>
    <w:pPr>
      <w:numPr>
        <w:numId w:val="0"/>
      </w:numPr>
      <w:spacing w:before="240"/>
      <w:jc w:val="left"/>
      <w:outlineLvl w:val="9"/>
    </w:pPr>
    <w:rPr>
      <w:rFonts w:asciiTheme="majorHAnsi" w:hAnsiTheme="majorHAnsi"/>
      <w:b w:val="0"/>
      <w:bCs w:val="0"/>
      <w:color w:val="2E74B5" w:themeColor="accent1" w:themeShade="BF"/>
      <w:szCs w:val="32"/>
    </w:rPr>
  </w:style>
  <w:style w:type="paragraph" w:styleId="Caption">
    <w:name w:val="caption"/>
    <w:basedOn w:val="Normal"/>
    <w:next w:val="Normal"/>
    <w:uiPriority w:val="35"/>
    <w:unhideWhenUsed/>
    <w:qFormat/>
    <w:rsid w:val="00E426BF"/>
    <w:pPr>
      <w:spacing w:after="200"/>
    </w:pPr>
    <w:rPr>
      <w:i/>
      <w:iCs/>
      <w:color w:val="44546A" w:themeColor="text2"/>
      <w:sz w:val="18"/>
      <w:szCs w:val="18"/>
    </w:rPr>
  </w:style>
  <w:style w:type="paragraph" w:styleId="TableofFigures">
    <w:name w:val="table of figures"/>
    <w:basedOn w:val="Normal"/>
    <w:next w:val="Normal"/>
    <w:uiPriority w:val="99"/>
    <w:unhideWhenUsed/>
    <w:rsid w:val="00E426BF"/>
  </w:style>
  <w:style w:type="paragraph" w:styleId="Header">
    <w:name w:val="header"/>
    <w:basedOn w:val="Normal"/>
    <w:link w:val="HeaderChar"/>
    <w:uiPriority w:val="99"/>
    <w:unhideWhenUsed/>
    <w:rsid w:val="000F2184"/>
    <w:pPr>
      <w:tabs>
        <w:tab w:val="center" w:pos="4680"/>
        <w:tab w:val="right" w:pos="9360"/>
      </w:tabs>
    </w:pPr>
  </w:style>
  <w:style w:type="character" w:customStyle="1" w:styleId="HeaderChar">
    <w:name w:val="Header Char"/>
    <w:basedOn w:val="DefaultParagraphFont"/>
    <w:link w:val="Header"/>
    <w:uiPriority w:val="99"/>
    <w:rsid w:val="000F2184"/>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0F2184"/>
    <w:pPr>
      <w:tabs>
        <w:tab w:val="center" w:pos="4680"/>
        <w:tab w:val="right" w:pos="9360"/>
      </w:tabs>
    </w:pPr>
  </w:style>
  <w:style w:type="character" w:customStyle="1" w:styleId="FooterChar">
    <w:name w:val="Footer Char"/>
    <w:basedOn w:val="DefaultParagraphFont"/>
    <w:link w:val="Footer"/>
    <w:uiPriority w:val="99"/>
    <w:rsid w:val="000F2184"/>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1F6F6F"/>
    <w:rPr>
      <w:rFonts w:ascii="Tahoma" w:hAnsi="Tahoma" w:cs="Tahoma"/>
      <w:sz w:val="16"/>
      <w:szCs w:val="16"/>
    </w:rPr>
  </w:style>
  <w:style w:type="character" w:customStyle="1" w:styleId="BalloonTextChar">
    <w:name w:val="Balloon Text Char"/>
    <w:basedOn w:val="DefaultParagraphFont"/>
    <w:link w:val="BalloonText"/>
    <w:uiPriority w:val="99"/>
    <w:semiHidden/>
    <w:rsid w:val="001F6F6F"/>
    <w:rPr>
      <w:rFonts w:ascii="Tahoma" w:eastAsia="Times New Roman" w:hAnsi="Tahoma" w:cs="Tahoma"/>
      <w:sz w:val="16"/>
      <w:szCs w:val="16"/>
    </w:rPr>
  </w:style>
  <w:style w:type="paragraph" w:styleId="Title">
    <w:name w:val="Title"/>
    <w:basedOn w:val="Normal"/>
    <w:next w:val="Normal"/>
    <w:link w:val="TitleChar"/>
    <w:rsid w:val="001F6F6F"/>
    <w:pPr>
      <w:keepNext/>
      <w:keepLines/>
      <w:spacing w:after="300"/>
    </w:pPr>
    <w:rPr>
      <w:rFonts w:ascii="Calibri" w:eastAsia="Calibri" w:hAnsi="Calibri" w:cs="Calibri"/>
      <w:color w:val="000000"/>
      <w:sz w:val="52"/>
      <w:szCs w:val="52"/>
      <w:lang w:eastAsia="zh-CN"/>
    </w:rPr>
  </w:style>
  <w:style w:type="character" w:customStyle="1" w:styleId="TitleChar">
    <w:name w:val="Title Char"/>
    <w:basedOn w:val="DefaultParagraphFont"/>
    <w:link w:val="Title"/>
    <w:rsid w:val="001F6F6F"/>
    <w:rPr>
      <w:rFonts w:ascii="Calibri" w:eastAsia="Calibri" w:hAnsi="Calibri" w:cs="Calibri"/>
      <w:color w:val="000000"/>
      <w:sz w:val="52"/>
      <w:szCs w:val="52"/>
      <w:lang w:eastAsia="zh-CN"/>
    </w:rPr>
  </w:style>
  <w:style w:type="character" w:styleId="CommentReference">
    <w:name w:val="annotation reference"/>
    <w:basedOn w:val="DefaultParagraphFont"/>
    <w:uiPriority w:val="99"/>
    <w:semiHidden/>
    <w:unhideWhenUsed/>
    <w:rsid w:val="00DC0B65"/>
    <w:rPr>
      <w:sz w:val="16"/>
      <w:szCs w:val="16"/>
    </w:rPr>
  </w:style>
  <w:style w:type="paragraph" w:styleId="CommentText">
    <w:name w:val="annotation text"/>
    <w:basedOn w:val="Normal"/>
    <w:link w:val="CommentTextChar"/>
    <w:uiPriority w:val="99"/>
    <w:semiHidden/>
    <w:unhideWhenUsed/>
    <w:rsid w:val="00DC0B65"/>
    <w:rPr>
      <w:sz w:val="20"/>
    </w:rPr>
  </w:style>
  <w:style w:type="character" w:customStyle="1" w:styleId="CommentTextChar">
    <w:name w:val="Comment Text Char"/>
    <w:basedOn w:val="DefaultParagraphFont"/>
    <w:link w:val="CommentText"/>
    <w:uiPriority w:val="99"/>
    <w:semiHidden/>
    <w:rsid w:val="00DC0B6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C0B65"/>
    <w:rPr>
      <w:b/>
      <w:bCs/>
    </w:rPr>
  </w:style>
  <w:style w:type="character" w:customStyle="1" w:styleId="CommentSubjectChar">
    <w:name w:val="Comment Subject Char"/>
    <w:basedOn w:val="CommentTextChar"/>
    <w:link w:val="CommentSubject"/>
    <w:uiPriority w:val="99"/>
    <w:semiHidden/>
    <w:rsid w:val="00DC0B65"/>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0F3"/>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744502"/>
    <w:pPr>
      <w:keepNext/>
      <w:keepLines/>
      <w:numPr>
        <w:numId w:val="13"/>
      </w:numPr>
      <w:spacing w:before="480" w:line="259" w:lineRule="auto"/>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C7881"/>
    <w:pPr>
      <w:keepNext/>
      <w:keepLines/>
      <w:numPr>
        <w:ilvl w:val="1"/>
        <w:numId w:val="13"/>
      </w:numPr>
      <w:spacing w:before="440" w:after="240" w:line="259" w:lineRule="auto"/>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C7881"/>
    <w:pPr>
      <w:keepNext/>
      <w:keepLines/>
      <w:numPr>
        <w:ilvl w:val="2"/>
        <w:numId w:val="13"/>
      </w:numPr>
      <w:spacing w:before="40"/>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semiHidden/>
    <w:unhideWhenUsed/>
    <w:qFormat/>
    <w:rsid w:val="00FB7C4F"/>
    <w:pPr>
      <w:keepNext/>
      <w:keepLines/>
      <w:numPr>
        <w:ilvl w:val="3"/>
        <w:numId w:val="1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B7C4F"/>
    <w:pPr>
      <w:keepNext/>
      <w:keepLines/>
      <w:numPr>
        <w:ilvl w:val="4"/>
        <w:numId w:val="1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B7C4F"/>
    <w:pPr>
      <w:keepNext/>
      <w:keepLines/>
      <w:numPr>
        <w:ilvl w:val="5"/>
        <w:numId w:val="1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B7C4F"/>
    <w:pPr>
      <w:keepNext/>
      <w:keepLines/>
      <w:numPr>
        <w:ilvl w:val="6"/>
        <w:numId w:val="1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B7C4F"/>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7C4F"/>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0F3"/>
    <w:pPr>
      <w:ind w:left="720"/>
      <w:contextualSpacing/>
    </w:pPr>
  </w:style>
  <w:style w:type="table" w:styleId="TableGrid">
    <w:name w:val="Table Grid"/>
    <w:basedOn w:val="TableNormal"/>
    <w:uiPriority w:val="39"/>
    <w:rsid w:val="00F130F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knowledgement">
    <w:name w:val="Acknowledgement"/>
    <w:basedOn w:val="Normal"/>
    <w:rsid w:val="00F130F3"/>
    <w:pPr>
      <w:keepNext/>
      <w:spacing w:after="480"/>
      <w:jc w:val="center"/>
    </w:pPr>
    <w:rPr>
      <w:b/>
      <w:caps/>
      <w:sz w:val="32"/>
    </w:rPr>
  </w:style>
  <w:style w:type="paragraph" w:customStyle="1" w:styleId="BodyText123">
    <w:name w:val="Body Text 1/2/3"/>
    <w:basedOn w:val="Normal"/>
    <w:rsid w:val="00F130F3"/>
    <w:pPr>
      <w:spacing w:after="240"/>
    </w:pPr>
  </w:style>
  <w:style w:type="paragraph" w:customStyle="1" w:styleId="Disclaim">
    <w:name w:val="Disclaim"/>
    <w:basedOn w:val="Normal"/>
    <w:rsid w:val="00F130F3"/>
    <w:pPr>
      <w:keepNext/>
      <w:spacing w:before="720" w:after="480"/>
      <w:jc w:val="center"/>
    </w:pPr>
    <w:rPr>
      <w:b/>
      <w:caps/>
      <w:sz w:val="32"/>
    </w:rPr>
  </w:style>
  <w:style w:type="character" w:customStyle="1" w:styleId="Heading1Char">
    <w:name w:val="Heading 1 Char"/>
    <w:basedOn w:val="DefaultParagraphFont"/>
    <w:link w:val="Heading1"/>
    <w:uiPriority w:val="9"/>
    <w:rsid w:val="007310D4"/>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7310D4"/>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7C7881"/>
    <w:rPr>
      <w:rFonts w:ascii="Times New Roman" w:eastAsiaTheme="majorEastAsia" w:hAnsi="Times New Roman" w:cstheme="majorBidi"/>
      <w:b/>
      <w:color w:val="000000" w:themeColor="text1"/>
      <w:sz w:val="28"/>
      <w:szCs w:val="24"/>
    </w:rPr>
  </w:style>
  <w:style w:type="paragraph" w:styleId="Bibliography">
    <w:name w:val="Bibliography"/>
    <w:basedOn w:val="Normal"/>
    <w:next w:val="Normal"/>
    <w:uiPriority w:val="37"/>
    <w:semiHidden/>
    <w:unhideWhenUsed/>
    <w:rsid w:val="00744502"/>
  </w:style>
  <w:style w:type="character" w:customStyle="1" w:styleId="Heading4Char">
    <w:name w:val="Heading 4 Char"/>
    <w:basedOn w:val="DefaultParagraphFont"/>
    <w:link w:val="Heading4"/>
    <w:uiPriority w:val="9"/>
    <w:semiHidden/>
    <w:rsid w:val="00FB7C4F"/>
    <w:rPr>
      <w:rFonts w:asciiTheme="majorHAnsi" w:eastAsiaTheme="majorEastAsia" w:hAnsiTheme="majorHAnsi" w:cstheme="majorBidi"/>
      <w:i/>
      <w:iCs/>
      <w:color w:val="2E74B5" w:themeColor="accent1" w:themeShade="BF"/>
      <w:sz w:val="24"/>
      <w:szCs w:val="20"/>
    </w:rPr>
  </w:style>
  <w:style w:type="character" w:customStyle="1" w:styleId="Heading5Char">
    <w:name w:val="Heading 5 Char"/>
    <w:basedOn w:val="DefaultParagraphFont"/>
    <w:link w:val="Heading5"/>
    <w:uiPriority w:val="9"/>
    <w:semiHidden/>
    <w:rsid w:val="00FB7C4F"/>
    <w:rPr>
      <w:rFonts w:asciiTheme="majorHAnsi" w:eastAsiaTheme="majorEastAsia" w:hAnsiTheme="majorHAnsi" w:cstheme="majorBidi"/>
      <w:color w:val="2E74B5" w:themeColor="accent1" w:themeShade="BF"/>
      <w:sz w:val="24"/>
      <w:szCs w:val="20"/>
    </w:rPr>
  </w:style>
  <w:style w:type="character" w:customStyle="1" w:styleId="Heading6Char">
    <w:name w:val="Heading 6 Char"/>
    <w:basedOn w:val="DefaultParagraphFont"/>
    <w:link w:val="Heading6"/>
    <w:uiPriority w:val="9"/>
    <w:semiHidden/>
    <w:rsid w:val="00FB7C4F"/>
    <w:rPr>
      <w:rFonts w:asciiTheme="majorHAnsi" w:eastAsiaTheme="majorEastAsia" w:hAnsiTheme="majorHAnsi" w:cstheme="majorBidi"/>
      <w:color w:val="1F4D78" w:themeColor="accent1" w:themeShade="7F"/>
      <w:sz w:val="24"/>
      <w:szCs w:val="20"/>
    </w:rPr>
  </w:style>
  <w:style w:type="character" w:customStyle="1" w:styleId="Heading7Char">
    <w:name w:val="Heading 7 Char"/>
    <w:basedOn w:val="DefaultParagraphFont"/>
    <w:link w:val="Heading7"/>
    <w:uiPriority w:val="9"/>
    <w:semiHidden/>
    <w:rsid w:val="00FB7C4F"/>
    <w:rPr>
      <w:rFonts w:asciiTheme="majorHAnsi" w:eastAsiaTheme="majorEastAsia" w:hAnsiTheme="majorHAnsi" w:cstheme="majorBidi"/>
      <w:i/>
      <w:iCs/>
      <w:color w:val="1F4D78" w:themeColor="accent1" w:themeShade="7F"/>
      <w:sz w:val="24"/>
      <w:szCs w:val="20"/>
    </w:rPr>
  </w:style>
  <w:style w:type="character" w:customStyle="1" w:styleId="Heading8Char">
    <w:name w:val="Heading 8 Char"/>
    <w:basedOn w:val="DefaultParagraphFont"/>
    <w:link w:val="Heading8"/>
    <w:uiPriority w:val="9"/>
    <w:semiHidden/>
    <w:rsid w:val="00FB7C4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7C4F"/>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FB7C4F"/>
    <w:pPr>
      <w:spacing w:after="100"/>
      <w:ind w:left="240"/>
    </w:pPr>
  </w:style>
  <w:style w:type="paragraph" w:styleId="TOC1">
    <w:name w:val="toc 1"/>
    <w:basedOn w:val="Normal"/>
    <w:next w:val="Normal"/>
    <w:autoRedefine/>
    <w:uiPriority w:val="39"/>
    <w:unhideWhenUsed/>
    <w:rsid w:val="00FB7C4F"/>
    <w:pPr>
      <w:spacing w:after="100"/>
    </w:pPr>
  </w:style>
  <w:style w:type="paragraph" w:styleId="TOC3">
    <w:name w:val="toc 3"/>
    <w:basedOn w:val="Normal"/>
    <w:next w:val="Normal"/>
    <w:autoRedefine/>
    <w:uiPriority w:val="39"/>
    <w:unhideWhenUsed/>
    <w:rsid w:val="00FB7C4F"/>
    <w:pPr>
      <w:spacing w:after="100"/>
      <w:ind w:left="480"/>
    </w:pPr>
  </w:style>
  <w:style w:type="character" w:styleId="Hyperlink">
    <w:name w:val="Hyperlink"/>
    <w:basedOn w:val="DefaultParagraphFont"/>
    <w:uiPriority w:val="99"/>
    <w:unhideWhenUsed/>
    <w:rsid w:val="00FB7C4F"/>
    <w:rPr>
      <w:color w:val="0563C1" w:themeColor="hyperlink"/>
      <w:u w:val="single"/>
    </w:rPr>
  </w:style>
  <w:style w:type="paragraph" w:styleId="TOCHeading">
    <w:name w:val="TOC Heading"/>
    <w:basedOn w:val="Heading1"/>
    <w:next w:val="Normal"/>
    <w:uiPriority w:val="39"/>
    <w:unhideWhenUsed/>
    <w:qFormat/>
    <w:rsid w:val="00FB7C4F"/>
    <w:pPr>
      <w:numPr>
        <w:numId w:val="0"/>
      </w:numPr>
      <w:spacing w:before="240"/>
      <w:jc w:val="left"/>
      <w:outlineLvl w:val="9"/>
    </w:pPr>
    <w:rPr>
      <w:rFonts w:asciiTheme="majorHAnsi" w:hAnsiTheme="majorHAnsi"/>
      <w:b w:val="0"/>
      <w:bCs w:val="0"/>
      <w:color w:val="2E74B5" w:themeColor="accent1" w:themeShade="BF"/>
      <w:szCs w:val="32"/>
    </w:rPr>
  </w:style>
  <w:style w:type="paragraph" w:styleId="Caption">
    <w:name w:val="caption"/>
    <w:basedOn w:val="Normal"/>
    <w:next w:val="Normal"/>
    <w:uiPriority w:val="35"/>
    <w:unhideWhenUsed/>
    <w:qFormat/>
    <w:rsid w:val="00E426BF"/>
    <w:pPr>
      <w:spacing w:after="200"/>
    </w:pPr>
    <w:rPr>
      <w:i/>
      <w:iCs/>
      <w:color w:val="44546A" w:themeColor="text2"/>
      <w:sz w:val="18"/>
      <w:szCs w:val="18"/>
    </w:rPr>
  </w:style>
  <w:style w:type="paragraph" w:styleId="TableofFigures">
    <w:name w:val="table of figures"/>
    <w:basedOn w:val="Normal"/>
    <w:next w:val="Normal"/>
    <w:uiPriority w:val="99"/>
    <w:unhideWhenUsed/>
    <w:rsid w:val="00E426BF"/>
  </w:style>
  <w:style w:type="paragraph" w:styleId="Header">
    <w:name w:val="header"/>
    <w:basedOn w:val="Normal"/>
    <w:link w:val="HeaderChar"/>
    <w:uiPriority w:val="99"/>
    <w:unhideWhenUsed/>
    <w:rsid w:val="000F2184"/>
    <w:pPr>
      <w:tabs>
        <w:tab w:val="center" w:pos="4680"/>
        <w:tab w:val="right" w:pos="9360"/>
      </w:tabs>
    </w:pPr>
  </w:style>
  <w:style w:type="character" w:customStyle="1" w:styleId="HeaderChar">
    <w:name w:val="Header Char"/>
    <w:basedOn w:val="DefaultParagraphFont"/>
    <w:link w:val="Header"/>
    <w:uiPriority w:val="99"/>
    <w:rsid w:val="000F2184"/>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0F2184"/>
    <w:pPr>
      <w:tabs>
        <w:tab w:val="center" w:pos="4680"/>
        <w:tab w:val="right" w:pos="9360"/>
      </w:tabs>
    </w:pPr>
  </w:style>
  <w:style w:type="character" w:customStyle="1" w:styleId="FooterChar">
    <w:name w:val="Footer Char"/>
    <w:basedOn w:val="DefaultParagraphFont"/>
    <w:link w:val="Footer"/>
    <w:uiPriority w:val="99"/>
    <w:rsid w:val="000F2184"/>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1F6F6F"/>
    <w:rPr>
      <w:rFonts w:ascii="Tahoma" w:hAnsi="Tahoma" w:cs="Tahoma"/>
      <w:sz w:val="16"/>
      <w:szCs w:val="16"/>
    </w:rPr>
  </w:style>
  <w:style w:type="character" w:customStyle="1" w:styleId="BalloonTextChar">
    <w:name w:val="Balloon Text Char"/>
    <w:basedOn w:val="DefaultParagraphFont"/>
    <w:link w:val="BalloonText"/>
    <w:uiPriority w:val="99"/>
    <w:semiHidden/>
    <w:rsid w:val="001F6F6F"/>
    <w:rPr>
      <w:rFonts w:ascii="Tahoma" w:eastAsia="Times New Roman" w:hAnsi="Tahoma" w:cs="Tahoma"/>
      <w:sz w:val="16"/>
      <w:szCs w:val="16"/>
    </w:rPr>
  </w:style>
  <w:style w:type="paragraph" w:styleId="Title">
    <w:name w:val="Title"/>
    <w:basedOn w:val="Normal"/>
    <w:next w:val="Normal"/>
    <w:link w:val="TitleChar"/>
    <w:rsid w:val="001F6F6F"/>
    <w:pPr>
      <w:keepNext/>
      <w:keepLines/>
      <w:spacing w:after="300"/>
    </w:pPr>
    <w:rPr>
      <w:rFonts w:ascii="Calibri" w:eastAsia="Calibri" w:hAnsi="Calibri" w:cs="Calibri"/>
      <w:color w:val="000000"/>
      <w:sz w:val="52"/>
      <w:szCs w:val="52"/>
      <w:lang w:eastAsia="zh-CN"/>
    </w:rPr>
  </w:style>
  <w:style w:type="character" w:customStyle="1" w:styleId="TitleChar">
    <w:name w:val="Title Char"/>
    <w:basedOn w:val="DefaultParagraphFont"/>
    <w:link w:val="Title"/>
    <w:rsid w:val="001F6F6F"/>
    <w:rPr>
      <w:rFonts w:ascii="Calibri" w:eastAsia="Calibri" w:hAnsi="Calibri" w:cs="Calibri"/>
      <w:color w:val="000000"/>
      <w:sz w:val="52"/>
      <w:szCs w:val="52"/>
      <w:lang w:eastAsia="zh-CN"/>
    </w:rPr>
  </w:style>
  <w:style w:type="character" w:styleId="CommentReference">
    <w:name w:val="annotation reference"/>
    <w:basedOn w:val="DefaultParagraphFont"/>
    <w:uiPriority w:val="99"/>
    <w:semiHidden/>
    <w:unhideWhenUsed/>
    <w:rsid w:val="00DC0B65"/>
    <w:rPr>
      <w:sz w:val="16"/>
      <w:szCs w:val="16"/>
    </w:rPr>
  </w:style>
  <w:style w:type="paragraph" w:styleId="CommentText">
    <w:name w:val="annotation text"/>
    <w:basedOn w:val="Normal"/>
    <w:link w:val="CommentTextChar"/>
    <w:uiPriority w:val="99"/>
    <w:semiHidden/>
    <w:unhideWhenUsed/>
    <w:rsid w:val="00DC0B65"/>
    <w:rPr>
      <w:sz w:val="20"/>
    </w:rPr>
  </w:style>
  <w:style w:type="character" w:customStyle="1" w:styleId="CommentTextChar">
    <w:name w:val="Comment Text Char"/>
    <w:basedOn w:val="DefaultParagraphFont"/>
    <w:link w:val="CommentText"/>
    <w:uiPriority w:val="99"/>
    <w:semiHidden/>
    <w:rsid w:val="00DC0B6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C0B65"/>
    <w:rPr>
      <w:b/>
      <w:bCs/>
    </w:rPr>
  </w:style>
  <w:style w:type="character" w:customStyle="1" w:styleId="CommentSubjectChar">
    <w:name w:val="Comment Subject Char"/>
    <w:basedOn w:val="CommentTextChar"/>
    <w:link w:val="CommentSubject"/>
    <w:uiPriority w:val="99"/>
    <w:semiHidden/>
    <w:rsid w:val="00DC0B65"/>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oregon.gov/ODOT/TD/TP_RES/" TargetMode="External"/><Relationship Id="rId10" Type="http://schemas.openxmlformats.org/officeDocument/2006/relationships/header" Target="header2.xm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981F497-C51F-4A14-A46A-48C0A1F69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21</Pages>
  <Words>6746</Words>
  <Characters>38457</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Oregon Department of Transportation</Company>
  <LinksUpToDate>false</LinksUpToDate>
  <CharactersWithSpaces>45113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Jacqueline Sikapizye</dc:creator>
  <cp:lastModifiedBy>LmW</cp:lastModifiedBy>
  <cp:revision>4</cp:revision>
  <dcterms:created xsi:type="dcterms:W3CDTF">2017-03-21T21:00:00Z</dcterms:created>
  <dcterms:modified xsi:type="dcterms:W3CDTF">2017-06-19T13:31:00Z</dcterms:modified>
</cp:coreProperties>
</file>